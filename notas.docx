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8456" w14:textId="04B7A7F2" w:rsidR="002F714F" w:rsidRDefault="00441062">
      <w:r>
        <w:t>CREAR PACKAGE.JSON</w:t>
      </w:r>
    </w:p>
    <w:p w14:paraId="14B297C1" w14:textId="22747A5E" w:rsidR="00441062" w:rsidRDefault="00441062"/>
    <w:p w14:paraId="698724EA" w14:textId="407666A6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pwd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: Saber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donde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estoy ubicado.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Creación de carpeta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cd: Moverse a carpetas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Inicias Git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npm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: Le da nombre, versión, entre otras cosas al proyecto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: Inicia el editor de códigos</w:t>
      </w:r>
    </w:p>
    <w:p w14:paraId="194CD542" w14:textId="3660A0EB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340A1BC8" w14:textId="02D89B48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AC9C18B" w14:textId="7336385A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RECURSO</w:t>
      </w:r>
    </w:p>
    <w:p w14:paraId="32228679" w14:textId="77777777" w:rsidR="00441062" w:rsidRPr="00441062" w:rsidRDefault="00441062" w:rsidP="00441062">
      <w:pPr>
        <w:shd w:val="clear" w:color="auto" w:fill="121F3D"/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</w:pPr>
      <w:proofErr w:type="spellStart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>Platzi</w:t>
      </w:r>
      <w:proofErr w:type="spellEnd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>Fake</w:t>
      </w:r>
      <w:proofErr w:type="spellEnd"/>
      <w:r w:rsidRPr="00441062">
        <w:rPr>
          <w:rFonts w:ascii="Roboto" w:eastAsia="Times New Roman" w:hAnsi="Roboto" w:cs="Times New Roman"/>
          <w:b/>
          <w:bCs/>
          <w:color w:val="E2E5E9"/>
          <w:kern w:val="0"/>
          <w:sz w:val="36"/>
          <w:szCs w:val="36"/>
          <w:lang w:eastAsia="es-AR"/>
          <w14:ligatures w14:val="none"/>
        </w:rPr>
        <w:t xml:space="preserve"> Store API</w:t>
      </w:r>
    </w:p>
    <w:p w14:paraId="718D96B9" w14:textId="77777777" w:rsidR="00441062" w:rsidRPr="00441062" w:rsidRDefault="00441062" w:rsidP="00441062">
      <w:pPr>
        <w:shd w:val="clear" w:color="auto" w:fill="121F3D"/>
        <w:spacing w:before="100" w:beforeAutospacing="1" w:after="100" w:afterAutospacing="1" w:line="396" w:lineRule="atLeast"/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Fake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store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rest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API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for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your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e-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commerce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or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shopping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website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prototype</w:t>
      </w:r>
      <w:proofErr w:type="spellEnd"/>
      <w:r w:rsidRPr="00441062">
        <w:rPr>
          <w:rFonts w:ascii="Roboto" w:eastAsia="Times New Roman" w:hAnsi="Roboto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E3738FB" w14:textId="77777777" w:rsidR="00441062" w:rsidRDefault="0044106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19E65CA" w14:textId="58F7D642" w:rsidR="00441062" w:rsidRDefault="000E0174">
      <w:hyperlink r:id="rId5" w:history="1">
        <w:r w:rsidR="00441062" w:rsidRPr="00922DBA">
          <w:rPr>
            <w:rStyle w:val="Hipervnculo"/>
          </w:rPr>
          <w:t>https://fakeapi.platzi.com/</w:t>
        </w:r>
      </w:hyperlink>
    </w:p>
    <w:p w14:paraId="235798F6" w14:textId="36E37A65" w:rsidR="00441062" w:rsidRDefault="00441062"/>
    <w:p w14:paraId="4FDB350E" w14:textId="1E6D04E6" w:rsidR="00441062" w:rsidRDefault="00441062"/>
    <w:p w14:paraId="5761B2CF" w14:textId="5A15A56F" w:rsidR="00275D9D" w:rsidRDefault="00275D9D"/>
    <w:p w14:paraId="0B78854B" w14:textId="299E4C4A" w:rsidR="00275D9D" w:rsidRDefault="00275D9D"/>
    <w:p w14:paraId="5C279FCA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exercise.js</w:t>
      </w:r>
    </w:p>
    <w:p w14:paraId="7729F8C6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C6C6C6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C6C6C6"/>
          <w:kern w:val="0"/>
          <w:sz w:val="18"/>
          <w:szCs w:val="18"/>
          <w:lang w:eastAsia="es-AR"/>
          <w14:ligatures w14:val="none"/>
        </w:rPr>
        <w:t>1</w:t>
      </w:r>
    </w:p>
    <w:p w14:paraId="2039BDD7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2</w:t>
      </w:r>
    </w:p>
    <w:p w14:paraId="6234A8F6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3</w:t>
      </w:r>
    </w:p>
    <w:p w14:paraId="1942C6A0" w14:textId="77777777" w:rsidR="00275D9D" w:rsidRPr="00275D9D" w:rsidRDefault="00275D9D" w:rsidP="00275D9D">
      <w:pPr>
        <w:shd w:val="clear" w:color="auto" w:fill="011627"/>
        <w:spacing w:after="0" w:line="240" w:lineRule="atLeast"/>
        <w:jc w:val="right"/>
        <w:textAlignment w:val="center"/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858585"/>
          <w:kern w:val="0"/>
          <w:sz w:val="18"/>
          <w:szCs w:val="18"/>
          <w:lang w:eastAsia="es-AR"/>
          <w14:ligatures w14:val="none"/>
        </w:rPr>
        <w:t>4</w:t>
      </w:r>
    </w:p>
    <w:p w14:paraId="31CAB920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proofErr w:type="spellStart"/>
      <w:r w:rsidRPr="00275D9D">
        <w:rPr>
          <w:rFonts w:ascii="Consolas" w:eastAsia="Times New Roman" w:hAnsi="Consolas" w:cs="Segoe UI"/>
          <w:color w:val="C792EA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export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C792EA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function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execCallback</w:t>
      </w:r>
      <w:proofErr w:type="spell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(</w:t>
      </w:r>
      <w:proofErr w:type="spellStart"/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callback</w:t>
      </w:r>
      <w:proofErr w:type="spell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)</w:t>
      </w:r>
      <w:proofErr w:type="gramStart"/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{</w:t>
      </w:r>
      <w:proofErr w:type="gramEnd"/>
    </w:p>
    <w:p w14:paraId="492CC1AA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··</w:t>
      </w:r>
      <w:proofErr w:type="spellStart"/>
      <w:proofErr w:type="gramStart"/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window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.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setTimeout</w:t>
      </w:r>
      <w:proofErr w:type="spellEnd"/>
      <w:proofErr w:type="gramEnd"/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(</w:t>
      </w:r>
      <w:r w:rsidRPr="00275D9D">
        <w:rPr>
          <w:rFonts w:ascii="Consolas" w:eastAsia="Times New Roman" w:hAnsi="Consolas" w:cs="Segoe UI"/>
          <w:color w:val="D6DEEB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callback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,</w:t>
      </w:r>
      <w:r w:rsidRPr="00275D9D">
        <w:rPr>
          <w:rFonts w:ascii="Consolas" w:eastAsia="Times New Roman" w:hAnsi="Consolas" w:cs="Segoe UI"/>
          <w:color w:val="2E2040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·</w:t>
      </w:r>
      <w:r w:rsidRPr="00275D9D">
        <w:rPr>
          <w:rFonts w:ascii="Consolas" w:eastAsia="Times New Roman" w:hAnsi="Consolas" w:cs="Segoe UI"/>
          <w:color w:val="B5CEA8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2000</w:t>
      </w: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);</w:t>
      </w:r>
    </w:p>
    <w:p w14:paraId="550E63B5" w14:textId="77777777" w:rsidR="00275D9D" w:rsidRPr="00275D9D" w:rsidRDefault="00275D9D" w:rsidP="00275D9D">
      <w:pPr>
        <w:shd w:val="clear" w:color="auto" w:fill="011627"/>
        <w:spacing w:after="0" w:line="240" w:lineRule="atLeast"/>
        <w:rPr>
          <w:rFonts w:ascii="Consolas" w:eastAsia="Times New Roman" w:hAnsi="Consolas" w:cs="Segoe UI"/>
          <w:color w:val="D6DEEB"/>
          <w:kern w:val="0"/>
          <w:sz w:val="18"/>
          <w:szCs w:val="18"/>
          <w:lang w:eastAsia="es-AR"/>
          <w14:ligatures w14:val="none"/>
        </w:rPr>
      </w:pPr>
      <w:r w:rsidRPr="00275D9D">
        <w:rPr>
          <w:rFonts w:ascii="Consolas" w:eastAsia="Times New Roman" w:hAnsi="Consolas" w:cs="Segoe UI"/>
          <w:color w:val="DCDCDC"/>
          <w:kern w:val="0"/>
          <w:sz w:val="18"/>
          <w:szCs w:val="18"/>
          <w:bdr w:val="single" w:sz="2" w:space="0" w:color="E5E7EB" w:frame="1"/>
          <w:lang w:eastAsia="es-AR"/>
          <w14:ligatures w14:val="none"/>
        </w:rPr>
        <w:t>}</w:t>
      </w:r>
    </w:p>
    <w:p w14:paraId="24140580" w14:textId="096D309C" w:rsidR="00275D9D" w:rsidRPr="00275D9D" w:rsidRDefault="00275D9D" w:rsidP="00275D9D">
      <w:pPr>
        <w:shd w:val="clear" w:color="auto" w:fill="011627"/>
        <w:spacing w:after="0" w:line="240" w:lineRule="auto"/>
        <w:rPr>
          <w:rFonts w:ascii="Segoe UI" w:eastAsia="Times New Roman" w:hAnsi="Segoe UI" w:cs="Segoe UI"/>
          <w:color w:val="D6DEEB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D6DEEB"/>
          <w:sz w:val="20"/>
          <w:szCs w:val="20"/>
        </w:rPr>
        <w:object w:dxaOrig="225" w:dyaOrig="225" w14:anchorId="00411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6" o:title=""/>
          </v:shape>
          <w:control r:id="rId7" w:name="DefaultOcxName" w:shapeid="_x0000_i1029"/>
        </w:object>
      </w:r>
    </w:p>
    <w:p w14:paraId="2F23C4CF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Intentos</w:t>
      </w:r>
    </w:p>
    <w:p w14:paraId="0A4213B7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es-AR"/>
          <w14:ligatures w14:val="none"/>
        </w:rPr>
        <w:t>Correr Pruebas</w:t>
      </w:r>
    </w:p>
    <w:p w14:paraId="23FB1725" w14:textId="77777777" w:rsidR="00275D9D" w:rsidRPr="00275D9D" w:rsidRDefault="00275D9D" w:rsidP="00275D9D">
      <w:pPr>
        <w:shd w:val="clear" w:color="auto" w:fill="121F3D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t>GuíaVistaPruebas</w:t>
      </w:r>
      <w:proofErr w:type="spellEnd"/>
    </w:p>
    <w:p w14:paraId="72B39ABD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Should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execute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the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callback</w:t>
      </w:r>
      <w:proofErr w:type="spellEnd"/>
    </w:p>
    <w:p w14:paraId="6F443C9E" w14:textId="77777777" w:rsidR="00275D9D" w:rsidRPr="00275D9D" w:rsidRDefault="00275D9D" w:rsidP="00275D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after="0" w:line="240" w:lineRule="auto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s-AR"/>
          <w14:ligatures w14:val="none"/>
        </w:rPr>
      </w:pP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Should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execute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the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</w:t>
      </w:r>
      <w:proofErr w:type="spellStart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>callback</w:t>
      </w:r>
      <w:proofErr w:type="spellEnd"/>
      <w:r w:rsidRPr="00275D9D">
        <w:rPr>
          <w:rFonts w:ascii="Segoe UI" w:eastAsia="Times New Roman" w:hAnsi="Segoe UI" w:cs="Segoe UI"/>
          <w:b/>
          <w:bCs/>
          <w:kern w:val="0"/>
          <w:sz w:val="20"/>
          <w:szCs w:val="20"/>
          <w:bdr w:val="single" w:sz="2" w:space="0" w:color="E5E7EB" w:frame="1"/>
          <w:lang w:eastAsia="es-AR"/>
          <w14:ligatures w14:val="none"/>
        </w:rPr>
        <w:t xml:space="preserve"> after 2s</w:t>
      </w:r>
    </w:p>
    <w:p w14:paraId="27D67242" w14:textId="77777777" w:rsidR="00275D9D" w:rsidRPr="00275D9D" w:rsidRDefault="00275D9D" w:rsidP="00275D9D">
      <w:pPr>
        <w:pBdr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</w:pPr>
      <w:r w:rsidRPr="00275D9D">
        <w:rPr>
          <w:rFonts w:ascii="Segoe UI" w:eastAsia="Times New Roman" w:hAnsi="Segoe UI" w:cs="Segoe UI"/>
          <w:kern w:val="0"/>
          <w:sz w:val="20"/>
          <w:szCs w:val="20"/>
          <w:lang w:eastAsia="es-AR"/>
          <w14:ligatures w14:val="none"/>
        </w:rPr>
        <w:lastRenderedPageBreak/>
        <w:t>¡Felicidades, todas las pruebas pasaron!</w:t>
      </w:r>
    </w:p>
    <w:p w14:paraId="38E175A5" w14:textId="26E0D028" w:rsidR="00275D9D" w:rsidRDefault="00275D9D"/>
    <w:p w14:paraId="199E4EBF" w14:textId="693FC269" w:rsidR="0032206A" w:rsidRDefault="0032206A"/>
    <w:p w14:paraId="11081D94" w14:textId="77777777" w:rsidR="0032206A" w:rsidRDefault="0032206A" w:rsidP="0032206A">
      <w:pPr>
        <w:pStyle w:val="Ttulo1"/>
        <w:shd w:val="clear" w:color="auto" w:fill="121F3D"/>
        <w:spacing w:before="161" w:after="161"/>
        <w:rPr>
          <w:rFonts w:ascii="Roboto" w:hAnsi="Roboto"/>
          <w:color w:val="EFF3F8"/>
        </w:rPr>
      </w:pPr>
      <w:proofErr w:type="spellStart"/>
      <w:r>
        <w:rPr>
          <w:rFonts w:ascii="Roboto" w:hAnsi="Roboto"/>
          <w:color w:val="EFF3F8"/>
        </w:rPr>
        <w:t>XMLHTTPRequest</w:t>
      </w:r>
      <w:proofErr w:type="spellEnd"/>
    </w:p>
    <w:p w14:paraId="4E122BDB" w14:textId="23A7C16E" w:rsidR="0032206A" w:rsidRDefault="0032206A" w:rsidP="0032206A">
      <w:pPr>
        <w:rPr>
          <w:rFonts w:ascii="Roboto" w:hAnsi="Roboto"/>
          <w:color w:val="637A9D"/>
          <w:sz w:val="27"/>
          <w:szCs w:val="27"/>
          <w:shd w:val="clear" w:color="auto" w:fill="121F3D"/>
        </w:rPr>
      </w:pPr>
      <w:r>
        <w:rPr>
          <w:rFonts w:ascii="Roboto" w:hAnsi="Roboto"/>
          <w:color w:val="637A9D"/>
          <w:sz w:val="27"/>
          <w:szCs w:val="27"/>
          <w:shd w:val="clear" w:color="auto" w:fill="121F3D"/>
        </w:rPr>
        <w:t>8/26</w:t>
      </w:r>
    </w:p>
    <w:p w14:paraId="75B4665C" w14:textId="24C7C99D" w:rsidR="0032206A" w:rsidRDefault="0032206A" w:rsidP="0032206A">
      <w:pPr>
        <w:rPr>
          <w:rFonts w:ascii="Roboto" w:hAnsi="Roboto"/>
          <w:color w:val="637A9D"/>
          <w:sz w:val="27"/>
          <w:szCs w:val="27"/>
          <w:shd w:val="clear" w:color="auto" w:fill="121F3D"/>
        </w:rPr>
      </w:pPr>
    </w:p>
    <w:p w14:paraId="7D2E58DD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 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𝗖𝗹𝗮𝘀𝗲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 #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𝟳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: 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𝗫𝗠𝗟𝗛𝗧𝗧𝗣𝗥𝗲𝗾𝘂𝗲𝘀𝘁𝟳</w:t>
      </w:r>
      <w:r>
        <w:rPr>
          <w:rStyle w:val="Textoennegrita"/>
          <w:rFonts w:ascii="Roboto" w:hAnsi="Roboto"/>
          <w:color w:val="EFF3F8"/>
          <w:sz w:val="21"/>
          <w:szCs w:val="21"/>
        </w:rPr>
        <w:t>/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𝟮𝟭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Segoe UI Emoji" w:hAnsi="Segoe UI Emoji" w:cs="Segoe UI Emoji"/>
          <w:color w:val="EFF3F8"/>
          <w:sz w:val="21"/>
          <w:szCs w:val="21"/>
        </w:rPr>
        <w:t>📤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📲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ins w:id="0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XMLHttpRequest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> es un objeto de JS que permite hacer peticiones hacia servicios en la nube(</w:t>
      </w:r>
      <w:proofErr w:type="spellStart"/>
      <w:r>
        <w:rPr>
          <w:rFonts w:ascii="Roboto" w:hAnsi="Roboto"/>
          <w:color w:val="EFF3F8"/>
          <w:sz w:val="21"/>
          <w:szCs w:val="21"/>
        </w:rPr>
        <w:t>URLs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</w:t>
      </w:r>
      <w:proofErr w:type="spellStart"/>
      <w:r>
        <w:rPr>
          <w:rFonts w:ascii="Roboto" w:hAnsi="Roboto"/>
          <w:color w:val="EFF3F8"/>
          <w:sz w:val="21"/>
          <w:szCs w:val="21"/>
        </w:rPr>
        <w:t>APIs</w:t>
      </w:r>
      <w:proofErr w:type="spellEnd"/>
      <w:r>
        <w:rPr>
          <w:rFonts w:ascii="Roboto" w:hAnsi="Roboto"/>
          <w:color w:val="EFF3F8"/>
          <w:sz w:val="21"/>
          <w:szCs w:val="21"/>
        </w:rPr>
        <w:t>).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📪</w:t>
      </w:r>
      <w:r>
        <w:rPr>
          <w:rFonts w:ascii="Roboto" w:hAnsi="Roboto"/>
          <w:color w:val="EFF3F8"/>
          <w:sz w:val="21"/>
          <w:szCs w:val="21"/>
        </w:rPr>
        <w:t> </w:t>
      </w:r>
      <w:ins w:id="1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 xml:space="preserve">Existen 5 estados en un llamado </w:t>
        </w:r>
        <w:proofErr w:type="spellStart"/>
        <w:r>
          <w:rPr>
            <w:rStyle w:val="Textoennegrita"/>
            <w:rFonts w:ascii="Roboto" w:hAnsi="Roboto"/>
            <w:color w:val="EFF3F8"/>
            <w:sz w:val="21"/>
            <w:szCs w:val="21"/>
          </w:rPr>
          <w:t>XMLHttpRequest</w:t>
        </w:r>
        <w:proofErr w:type="spellEnd"/>
        <w:r>
          <w:rPr>
            <w:rStyle w:val="Textoennegrita"/>
            <w:rFonts w:ascii="Roboto" w:hAnsi="Roboto"/>
            <w:color w:val="EFF3F8"/>
            <w:sz w:val="21"/>
            <w:szCs w:val="21"/>
          </w:rPr>
          <w:t>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761406F9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Se ha inicializado.</w:t>
      </w:r>
    </w:p>
    <w:p w14:paraId="795C85D9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1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Loading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(cargando).</w:t>
      </w:r>
    </w:p>
    <w:p w14:paraId="6D87DEB9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Se ha cargado.</w:t>
      </w:r>
    </w:p>
    <w:p w14:paraId="10785A05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3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Procesamiento si existe alguna descarga.</w:t>
      </w:r>
    </w:p>
    <w:p w14:paraId="74221A33" w14:textId="77777777" w:rsidR="0032206A" w:rsidRDefault="0032206A" w:rsidP="0032206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Completado.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5B54130F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📫</w:t>
      </w:r>
      <w:r>
        <w:rPr>
          <w:rFonts w:ascii="Roboto" w:hAnsi="Roboto"/>
          <w:color w:val="EFF3F8"/>
          <w:sz w:val="21"/>
          <w:szCs w:val="21"/>
        </w:rPr>
        <w:t> </w:t>
      </w:r>
      <w:ins w:id="2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Métodos y propiedades: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proofErr w:type="gram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xmlhttp.open</w:t>
      </w:r>
      <w:proofErr w:type="spellEnd"/>
      <w:proofErr w:type="gramEnd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()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Prepara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para ser enviada tomando tres par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metros: </w:t>
      </w:r>
      <w:proofErr w:type="spellStart"/>
      <w:r>
        <w:rPr>
          <w:rFonts w:ascii="Roboto" w:hAnsi="Roboto"/>
          <w:color w:val="EFF3F8"/>
          <w:sz w:val="21"/>
          <w:szCs w:val="21"/>
        </w:rPr>
        <w:t>pr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tocolo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EFF3F8"/>
          <w:sz w:val="21"/>
          <w:szCs w:val="21"/>
        </w:rPr>
        <w:t>url</w:t>
      </w:r>
      <w:proofErr w:type="spellEnd"/>
      <w:r>
        <w:rPr>
          <w:rFonts w:ascii="Roboto" w:hAnsi="Roboto"/>
          <w:color w:val="EFF3F8"/>
          <w:sz w:val="21"/>
          <w:szCs w:val="21"/>
        </w:rPr>
        <w:t>, as</w:t>
      </w:r>
      <w:r>
        <w:rPr>
          <w:rFonts w:ascii="Roboto" w:hAnsi="Roboto" w:cs="Roboto"/>
          <w:color w:val="EFF3F8"/>
          <w:sz w:val="21"/>
          <w:szCs w:val="21"/>
        </w:rPr>
        <w:t>í</w:t>
      </w:r>
      <w:r>
        <w:rPr>
          <w:rFonts w:ascii="Roboto" w:hAnsi="Roboto"/>
          <w:color w:val="EFF3F8"/>
          <w:sz w:val="21"/>
          <w:szCs w:val="21"/>
        </w:rPr>
        <w:t>ncrono (true).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xmlhttp.readyState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Retorna el estado de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xmlhttp.onreadystatechange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eventHandler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es llamado cuando la propiedad </w:t>
      </w:r>
      <w:proofErr w:type="spellStart"/>
      <w:r>
        <w:rPr>
          <w:rFonts w:ascii="Roboto" w:hAnsi="Roboto"/>
          <w:color w:val="EFF3F8"/>
          <w:sz w:val="21"/>
          <w:szCs w:val="21"/>
        </w:rPr>
        <w:t>readyState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cambia.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xmlhttp.status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Retorna el estado de la respuesta de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 (200,400,500)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proofErr w:type="gram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xmlhttp.send</w:t>
      </w:r>
      <w:proofErr w:type="spellEnd"/>
      <w:proofErr w:type="gramEnd"/>
      <w:r>
        <w:rPr>
          <w:rStyle w:val="Textoennegrita"/>
          <w:rFonts w:ascii="Roboto" w:hAnsi="Roboto"/>
          <w:color w:val="EFF3F8"/>
          <w:sz w:val="21"/>
          <w:szCs w:val="21"/>
        </w:rPr>
        <w:t>()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Env</w:t>
      </w:r>
      <w:r>
        <w:rPr>
          <w:rFonts w:ascii="Roboto" w:hAnsi="Roboto" w:cs="Roboto"/>
          <w:color w:val="EFF3F8"/>
          <w:sz w:val="21"/>
          <w:szCs w:val="21"/>
        </w:rPr>
        <w:t>í</w:t>
      </w:r>
      <w:r>
        <w:rPr>
          <w:rFonts w:ascii="Roboto" w:hAnsi="Roboto"/>
          <w:color w:val="EFF3F8"/>
          <w:sz w:val="21"/>
          <w:szCs w:val="21"/>
        </w:rPr>
        <w:t>a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📬</w:t>
      </w:r>
      <w:r>
        <w:rPr>
          <w:rFonts w:ascii="Roboto" w:hAnsi="Roboto"/>
          <w:color w:val="EFF3F8"/>
          <w:sz w:val="21"/>
          <w:szCs w:val="21"/>
        </w:rPr>
        <w:t> </w:t>
      </w:r>
      <w:ins w:id="3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Características del protocolo http: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ins w:id="4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Verbos</w:t>
        </w:r>
      </w:ins>
      <w:r>
        <w:rPr>
          <w:rFonts w:ascii="Roboto" w:hAnsi="Roboto"/>
          <w:color w:val="EFF3F8"/>
          <w:sz w:val="21"/>
          <w:szCs w:val="21"/>
        </w:rPr>
        <w:t>: Los verbos indican acciones que están asociadas a peticiones y recursos, es decir, sirven para la manipulación de recursos cliente/servidor. Los Verbos http son:</w:t>
      </w:r>
    </w:p>
    <w:p w14:paraId="436BFC18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GET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Solicita un recurso.</w:t>
      </w:r>
    </w:p>
    <w:p w14:paraId="20B2EFCD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HEAD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Solicita un </w:t>
      </w:r>
      <w:proofErr w:type="gramStart"/>
      <w:r>
        <w:rPr>
          <w:rFonts w:ascii="Roboto" w:hAnsi="Roboto"/>
          <w:color w:val="EFF3F8"/>
          <w:sz w:val="21"/>
          <w:szCs w:val="21"/>
        </w:rPr>
        <w:t>recurso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pero sin retornar información, la estructura de esta petición es igual que </w:t>
      </w:r>
      <w:proofErr w:type="spellStart"/>
      <w:r>
        <w:rPr>
          <w:rFonts w:ascii="Roboto" w:hAnsi="Roboto"/>
          <w:color w:val="EFF3F8"/>
          <w:sz w:val="21"/>
          <w:szCs w:val="21"/>
        </w:rPr>
        <w:t>get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tanto en su </w:t>
      </w:r>
      <w:proofErr w:type="spellStart"/>
      <w:r>
        <w:rPr>
          <w:rFonts w:ascii="Roboto" w:hAnsi="Roboto"/>
          <w:color w:val="EFF3F8"/>
          <w:sz w:val="21"/>
          <w:szCs w:val="21"/>
        </w:rPr>
        <w:t>headers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como estatus. Es útil cuando vamos a utilizar API, para comprobar si lo que vamos a enviar esta correcto y puede ser procesado.</w:t>
      </w:r>
    </w:p>
    <w:p w14:paraId="0BA63F1A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POST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Sirve para la creación de recursos en el servidor.</w:t>
      </w:r>
    </w:p>
    <w:p w14:paraId="03CF81B2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PUT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Actualiza por completo un recurso, reemplaza todas las representaciones actuales del recurso de destino con la carga </w:t>
      </w:r>
      <w:r>
        <w:rPr>
          <w:rFonts w:ascii="Roboto" w:hAnsi="Roboto" w:cs="Roboto"/>
          <w:color w:val="EFF3F8"/>
          <w:sz w:val="21"/>
          <w:szCs w:val="21"/>
        </w:rPr>
        <w:t>ú</w:t>
      </w:r>
      <w:r>
        <w:rPr>
          <w:rFonts w:ascii="Roboto" w:hAnsi="Roboto"/>
          <w:color w:val="EFF3F8"/>
          <w:sz w:val="21"/>
          <w:szCs w:val="21"/>
        </w:rPr>
        <w:t>til de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</w:t>
      </w:r>
    </w:p>
    <w:p w14:paraId="4AAF3473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PATCH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Actualiza parcialmente un recurso.</w:t>
      </w:r>
    </w:p>
    <w:p w14:paraId="3E7BEEC1" w14:textId="77777777" w:rsidR="0032206A" w:rsidRDefault="0032206A" w:rsidP="0032206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DELETE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Elimina un recurso.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338326D3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📭</w:t>
      </w:r>
      <w:r>
        <w:rPr>
          <w:rFonts w:ascii="Roboto" w:hAnsi="Roboto"/>
          <w:color w:val="EFF3F8"/>
          <w:sz w:val="21"/>
          <w:szCs w:val="21"/>
        </w:rPr>
        <w:t> </w:t>
      </w:r>
      <w:ins w:id="5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Los códigos de estados del servidor: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</w:rPr>
        <w:lastRenderedPageBreak/>
        <w:t xml:space="preserve">El código de estado (status </w:t>
      </w:r>
      <w:proofErr w:type="spellStart"/>
      <w:r>
        <w:rPr>
          <w:rFonts w:ascii="Roboto" w:hAnsi="Roboto"/>
          <w:color w:val="EFF3F8"/>
          <w:sz w:val="21"/>
          <w:szCs w:val="21"/>
        </w:rPr>
        <w:t>codes</w:t>
      </w:r>
      <w:proofErr w:type="spellEnd"/>
      <w:r>
        <w:rPr>
          <w:rFonts w:ascii="Roboto" w:hAnsi="Roboto"/>
          <w:color w:val="EFF3F8"/>
          <w:sz w:val="21"/>
          <w:szCs w:val="21"/>
        </w:rPr>
        <w:t>) sirve para describir el estado de la petición hecha al servidor.</w:t>
      </w:r>
    </w:p>
    <w:p w14:paraId="497535C8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1xx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que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fue recibida por el servidor, pero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siendo procesada por el servidor.</w:t>
      </w:r>
    </w:p>
    <w:p w14:paraId="309D1E49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que la petición fue recibida, aceptada y procesada correctamente.</w:t>
      </w:r>
    </w:p>
    <w:p w14:paraId="169FAE30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3xx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que hay que tomar acciones adicionales para completar la solicitud.</w:t>
      </w:r>
    </w:p>
    <w:p w14:paraId="06EA2ED9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errores del lado del cliente que hizo mal una solicitud.</w:t>
      </w:r>
    </w:p>
    <w:p w14:paraId="6113F247" w14:textId="77777777" w:rsidR="0032206A" w:rsidRDefault="0032206A" w:rsidP="0032206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5xx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Indican errores del servidor. Suelen aparecer cuando existe un fallo en la ejecuci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en el servidor.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55427784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📧</w:t>
      </w:r>
      <w:r>
        <w:rPr>
          <w:rFonts w:ascii="Roboto" w:hAnsi="Roboto"/>
          <w:color w:val="EFF3F8"/>
          <w:sz w:val="21"/>
          <w:szCs w:val="21"/>
        </w:rPr>
        <w:t> </w:t>
      </w:r>
      <w:ins w:id="6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Los códigos más comunes a la hora de interactuar con una API son: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71EFE81B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200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OK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todo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correcto.</w:t>
      </w:r>
    </w:p>
    <w:p w14:paraId="1BA835E4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201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Created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Todo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correcto cuando se hizo una solicitud POST, el recurso se cre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y se guard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correctamente.</w:t>
      </w:r>
    </w:p>
    <w:p w14:paraId="1F283CD4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204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No Content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la solicitud se complet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correctamente pero no devolvi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informaci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n. Este es común cuando se hacen peticiones con el verbo DELETE.</w:t>
      </w:r>
    </w:p>
    <w:p w14:paraId="65B2520D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Bad</w:t>
      </w:r>
      <w:proofErr w:type="spellEnd"/>
      <w:r>
        <w:rPr>
          <w:rStyle w:val="nfasis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Request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algo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mal en la petici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(no encontr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algo).</w:t>
      </w:r>
    </w:p>
    <w:p w14:paraId="0502B00B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401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Unauthorized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Significa que antes de hacer una solicitud al servidor nos debemos autenticar.</w:t>
      </w:r>
    </w:p>
    <w:p w14:paraId="53283803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403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Forbidden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no tenemos acceso a ese </w:t>
      </w:r>
      <w:proofErr w:type="gramStart"/>
      <w:r>
        <w:rPr>
          <w:rFonts w:ascii="Roboto" w:hAnsi="Roboto"/>
          <w:color w:val="EFF3F8"/>
          <w:sz w:val="21"/>
          <w:szCs w:val="21"/>
        </w:rPr>
        <w:t>recurso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aunque se esté autenticado.</w:t>
      </w:r>
    </w:p>
    <w:p w14:paraId="48F9B6C3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404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Not</w:t>
      </w:r>
      <w:proofErr w:type="spellEnd"/>
      <w:r>
        <w:rPr>
          <w:rStyle w:val="nfasis"/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Found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no existe el recurso que se est</w:t>
      </w:r>
      <w:r>
        <w:rPr>
          <w:rFonts w:ascii="Roboto" w:hAnsi="Roboto" w:cs="Roboto"/>
          <w:color w:val="EFF3F8"/>
          <w:sz w:val="21"/>
          <w:szCs w:val="21"/>
        </w:rPr>
        <w:t>á</w:t>
      </w:r>
      <w:r>
        <w:rPr>
          <w:rFonts w:ascii="Roboto" w:hAnsi="Roboto"/>
          <w:color w:val="EFF3F8"/>
          <w:sz w:val="21"/>
          <w:szCs w:val="21"/>
        </w:rPr>
        <w:t xml:space="preserve"> intentando acceder.</w:t>
      </w:r>
    </w:p>
    <w:p w14:paraId="2EE5315B" w14:textId="77777777" w:rsidR="0032206A" w:rsidRDefault="0032206A" w:rsidP="0032206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500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 w:cs="Roboto"/>
          <w:color w:val="EFF3F8"/>
          <w:sz w:val="21"/>
          <w:szCs w:val="21"/>
        </w:rPr>
        <w:t> </w:t>
      </w:r>
      <w:proofErr w:type="spellStart"/>
      <w:r>
        <w:rPr>
          <w:rStyle w:val="nfasis"/>
          <w:rFonts w:ascii="Roboto" w:hAnsi="Roboto"/>
          <w:color w:val="EFF3F8"/>
          <w:sz w:val="21"/>
          <w:szCs w:val="21"/>
        </w:rPr>
        <w:t>Internal</w:t>
      </w:r>
      <w:proofErr w:type="spellEnd"/>
      <w:r>
        <w:rPr>
          <w:rStyle w:val="nfasis"/>
          <w:rFonts w:ascii="Roboto" w:hAnsi="Roboto"/>
          <w:color w:val="EFF3F8"/>
          <w:sz w:val="21"/>
          <w:szCs w:val="21"/>
        </w:rPr>
        <w:t xml:space="preserve"> Server Error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Indica que algo fall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, es un error que retorna el servidor cuando la solicitud no pudo ser procesada.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  <w:t>Fuente:</w:t>
      </w:r>
      <w:r>
        <w:rPr>
          <w:rFonts w:ascii="Roboto" w:hAnsi="Roboto" w:cs="Roboto"/>
          <w:color w:val="EFF3F8"/>
          <w:sz w:val="21"/>
          <w:szCs w:val="21"/>
        </w:rPr>
        <w:t> </w:t>
      </w:r>
      <w:hyperlink r:id="rId8" w:tgtFrame="_blank" w:history="1">
        <w:r>
          <w:rPr>
            <w:rStyle w:val="Hipervnculo"/>
            <w:rFonts w:ascii="Roboto" w:hAnsi="Roboto"/>
            <w:color w:val="33B1FF"/>
            <w:sz w:val="21"/>
            <w:szCs w:val="21"/>
          </w:rPr>
          <w:t>aquí</w:t>
        </w:r>
      </w:hyperlink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29A333B8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🖍️</w:t>
      </w:r>
      <w:r>
        <w:rPr>
          <w:rFonts w:ascii="Roboto" w:hAnsi="Roboto"/>
          <w:color w:val="EFF3F8"/>
          <w:sz w:val="21"/>
          <w:szCs w:val="21"/>
        </w:rPr>
        <w:t> </w:t>
      </w:r>
      <w:ins w:id="7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Ejemplo en VSC: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7503F481" w14:textId="77777777" w:rsidR="0032206A" w:rsidRDefault="0032206A" w:rsidP="0032206A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Ir a la consola y ubicarnos en la carpeta del proyecto y escribir el comando para instalar el paquete </w:t>
      </w:r>
      <w:proofErr w:type="spellStart"/>
      <w:ins w:id="8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XMLHttpRequest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>:</w:t>
      </w:r>
      <w:r>
        <w:rPr>
          <w:rFonts w:ascii="Roboto" w:hAnsi="Roboto"/>
          <w:color w:val="EFF3F8"/>
          <w:sz w:val="21"/>
          <w:szCs w:val="21"/>
        </w:rPr>
        <w:br/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npm</w:t>
      </w:r>
      <w:proofErr w:type="spellEnd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 xml:space="preserve"> i 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xmlhttprequest</w:t>
      </w:r>
      <w:proofErr w:type="spellEnd"/>
    </w:p>
    <w:p w14:paraId="33C7F0D3" w14:textId="77777777" w:rsidR="0032206A" w:rsidRDefault="0032206A" w:rsidP="0032206A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Ir al </w:t>
      </w:r>
      <w:ins w:id="9" w:author="Unknown">
        <w:r>
          <w:rPr>
            <w:rFonts w:ascii="Roboto" w:hAnsi="Roboto"/>
            <w:color w:val="EFF3F8"/>
            <w:sz w:val="21"/>
            <w:szCs w:val="21"/>
          </w:rPr>
          <w:t>VSC</w:t>
        </w:r>
      </w:ins>
      <w:r>
        <w:rPr>
          <w:rFonts w:ascii="Roboto" w:hAnsi="Roboto"/>
          <w:color w:val="EFF3F8"/>
          <w:sz w:val="21"/>
          <w:szCs w:val="21"/>
        </w:rPr>
        <w:t> y crear un archivo llamado </w:t>
      </w:r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challenge.js</w:t>
      </w:r>
      <w:r>
        <w:rPr>
          <w:rFonts w:ascii="Roboto" w:hAnsi="Roboto"/>
          <w:color w:val="EFF3F8"/>
          <w:sz w:val="21"/>
          <w:szCs w:val="21"/>
        </w:rPr>
        <w:t> en la ruta 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src</w:t>
      </w:r>
      <w:proofErr w:type="spellEnd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/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callback</w:t>
      </w:r>
      <w:proofErr w:type="spellEnd"/>
      <w:r>
        <w:rPr>
          <w:rFonts w:ascii="Roboto" w:hAnsi="Roboto"/>
          <w:color w:val="EFF3F8"/>
          <w:sz w:val="21"/>
          <w:szCs w:val="21"/>
        </w:rPr>
        <w:t>. El archivo queda:</w:t>
      </w:r>
    </w:p>
    <w:p w14:paraId="186EA127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XMLHttppRequest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requiere(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xmlhttprquest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//llamado al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XmlHttpRequest</w:t>
      </w:r>
      <w:proofErr w:type="spellEnd"/>
    </w:p>
    <w:p w14:paraId="6729081E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API =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'https://api.escuelajs.co/api/v1'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//API en mayúscula porque es una referencia que no va a cambiar</w:t>
      </w:r>
    </w:p>
    <w:p w14:paraId="2C295485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489C4231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  <w:b/>
          <w:bCs/>
          <w:color w:val="A6E22E"/>
          <w:sz w:val="21"/>
          <w:szCs w:val="21"/>
          <w:shd w:val="clear" w:color="auto" w:fill="0C1633"/>
        </w:rPr>
        <w:t>fetchData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hljs-params"/>
          <w:color w:val="FFFFFF"/>
          <w:sz w:val="21"/>
          <w:szCs w:val="21"/>
          <w:shd w:val="clear" w:color="auto" w:fill="0C1633"/>
        </w:rPr>
        <w:t>urlApi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callback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urlApi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>: no confundir y colocar API</w:t>
      </w:r>
    </w:p>
    <w:p w14:paraId="2DA41D68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let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xhttp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XMLHttppRequest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//referencia a new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XMLHttpRequest</w:t>
      </w:r>
      <w:proofErr w:type="spellEnd"/>
    </w:p>
    <w:p w14:paraId="0C08DCD3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4B0C4D6A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xhttp.open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'GET'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urlApi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true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//petición "obtener" con true para habilitarlo</w:t>
      </w:r>
    </w:p>
    <w:p w14:paraId="3202AF47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xhttp.onreadystatechange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event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) 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//escucha diferentes estados de la solicitud y conocer cuando está disponible la información</w:t>
      </w:r>
    </w:p>
    <w:p w14:paraId="2C0B137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xhttp.readyState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4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 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//si el estado ha sido completada la llamada</w:t>
      </w:r>
    </w:p>
    <w:p w14:paraId="3FF7239C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lastRenderedPageBreak/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xhttp.status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=== </w:t>
      </w:r>
      <w:r>
        <w:rPr>
          <w:rStyle w:val="hljs-number"/>
          <w:color w:val="FFFFFF"/>
          <w:sz w:val="21"/>
          <w:szCs w:val="21"/>
          <w:shd w:val="clear" w:color="auto" w:fill="0C1633"/>
        </w:rPr>
        <w:t>200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){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//el servido responde de forma correcta</w:t>
      </w:r>
    </w:p>
    <w:p w14:paraId="071DEDE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callback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null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builtin"/>
          <w:color w:val="A6E22E"/>
          <w:sz w:val="21"/>
          <w:szCs w:val="21"/>
          <w:shd w:val="clear" w:color="auto" w:fill="0C1633"/>
        </w:rPr>
        <w:t>JSON</w:t>
      </w:r>
      <w:r>
        <w:rPr>
          <w:rStyle w:val="CdigoHTML"/>
          <w:color w:val="FFFFFF"/>
          <w:sz w:val="21"/>
          <w:szCs w:val="21"/>
          <w:shd w:val="clear" w:color="auto" w:fill="0C1633"/>
        </w:rPr>
        <w:t>.parse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xhttp.responseText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//dentro de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xhttp.responseTex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recibimos lo que entrega el servidor en texto y se hace la transformación en JSON</w:t>
      </w:r>
    </w:p>
    <w:p w14:paraId="223D0679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14:paraId="1A2E08F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 xml:space="preserve">}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else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14:paraId="731B416C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error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Error</w:t>
      </w:r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'Error'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+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urlApi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14:paraId="77A9CDEF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return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callback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error,</w:t>
      </w:r>
      <w:r>
        <w:rPr>
          <w:rStyle w:val="hljs-literal"/>
          <w:b/>
          <w:bCs/>
          <w:color w:val="F92672"/>
          <w:sz w:val="21"/>
          <w:szCs w:val="21"/>
          <w:shd w:val="clear" w:color="auto" w:fill="0C1633"/>
        </w:rPr>
        <w:t>null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);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//es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null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porque no se está regresando ningún dato</w:t>
      </w:r>
    </w:p>
    <w:p w14:paraId="484E33D9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14:paraId="7B27E691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  <w:t>}</w:t>
      </w:r>
    </w:p>
    <w:p w14:paraId="44C5479B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ab/>
      </w: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xhttp.send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();</w:t>
      </w:r>
    </w:p>
    <w:p w14:paraId="5F58D3C2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14:paraId="6DC09A22" w14:textId="77777777" w:rsidR="0032206A" w:rsidRDefault="0032206A" w:rsidP="0032206A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10E5F055" w14:textId="77777777" w:rsidR="0032206A" w:rsidRDefault="0032206A" w:rsidP="0032206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Style w:val="nfasis"/>
          <w:rFonts w:ascii="Roboto" w:hAnsi="Roboto"/>
          <w:color w:val="EFF3F8"/>
          <w:sz w:val="21"/>
          <w:szCs w:val="21"/>
        </w:rPr>
        <w:t>La nueva forma de hacer peticiones a una API es el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Fonts w:ascii="Roboto" w:hAnsi="Roboto"/>
          <w:color w:val="EFF3F8"/>
          <w:sz w:val="21"/>
          <w:szCs w:val="21"/>
        </w:rPr>
        <w:fldChar w:fldCharType="begin"/>
      </w:r>
      <w:r>
        <w:rPr>
          <w:rFonts w:ascii="Roboto" w:hAnsi="Roboto"/>
          <w:color w:val="EFF3F8"/>
          <w:sz w:val="21"/>
          <w:szCs w:val="21"/>
        </w:rPr>
        <w:instrText xml:space="preserve"> HYPERLINK "https://developer.mozilla.org/es/docs/Web/API/Fetch_API" \t "_blank" </w:instrText>
      </w:r>
      <w:r>
        <w:rPr>
          <w:rFonts w:ascii="Roboto" w:hAnsi="Roboto"/>
          <w:color w:val="EFF3F8"/>
          <w:sz w:val="21"/>
          <w:szCs w:val="21"/>
        </w:rPr>
      </w:r>
      <w:r>
        <w:rPr>
          <w:rFonts w:ascii="Roboto" w:hAnsi="Roboto"/>
          <w:color w:val="EFF3F8"/>
          <w:sz w:val="21"/>
          <w:szCs w:val="21"/>
        </w:rPr>
        <w:fldChar w:fldCharType="separate"/>
      </w:r>
      <w:r>
        <w:rPr>
          <w:rStyle w:val="Hipervnculo"/>
          <w:rFonts w:ascii="Roboto" w:hAnsi="Roboto"/>
          <w:color w:val="33B1FF"/>
          <w:sz w:val="21"/>
          <w:szCs w:val="21"/>
        </w:rPr>
        <w:t>fetch</w:t>
      </w:r>
      <w:proofErr w:type="spellEnd"/>
      <w:r>
        <w:rPr>
          <w:rFonts w:ascii="Roboto" w:hAnsi="Roboto"/>
          <w:color w:val="EFF3F8"/>
          <w:sz w:val="21"/>
          <w:szCs w:val="21"/>
        </w:rPr>
        <w:fldChar w:fldCharType="end"/>
      </w:r>
      <w:r>
        <w:rPr>
          <w:rFonts w:ascii="Roboto" w:hAnsi="Roboto"/>
          <w:color w:val="EFF3F8"/>
          <w:sz w:val="21"/>
          <w:szCs w:val="21"/>
        </w:rPr>
        <w:t>.</w:t>
      </w:r>
    </w:p>
    <w:p w14:paraId="1F8E5EFC" w14:textId="675761E3" w:rsidR="0032206A" w:rsidRDefault="0032206A" w:rsidP="0032206A"/>
    <w:p w14:paraId="1E5333BC" w14:textId="78F466D8" w:rsidR="0032206A" w:rsidRDefault="0032206A" w:rsidP="0032206A"/>
    <w:p w14:paraId="531A6B79" w14:textId="5F6C3955" w:rsidR="0032206A" w:rsidRDefault="0032206A" w:rsidP="0032206A"/>
    <w:p w14:paraId="55E05AB4" w14:textId="22770A28" w:rsidR="00202655" w:rsidRDefault="00202655" w:rsidP="0032206A"/>
    <w:p w14:paraId="4BCD6B02" w14:textId="228F1AB3" w:rsidR="00202655" w:rsidRDefault="00202655" w:rsidP="0032206A"/>
    <w:p w14:paraId="66FFF8E0" w14:textId="04FB9DE4" w:rsidR="00202655" w:rsidRDefault="00202655" w:rsidP="0032206A"/>
    <w:p w14:paraId="43E4F89D" w14:textId="42226F22" w:rsidR="00202655" w:rsidRDefault="00202655" w:rsidP="0032206A"/>
    <w:p w14:paraId="3E0E4BDC" w14:textId="77777777" w:rsidR="00202655" w:rsidRDefault="00202655" w:rsidP="0032206A"/>
    <w:p w14:paraId="4036CC54" w14:textId="77777777" w:rsidR="00202655" w:rsidRDefault="00202655" w:rsidP="0020265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🤞🏼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𝗖𝗹𝗮𝘀𝗲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 #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𝟭𝟬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: 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𝗤𝘂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é 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𝘀𝗼𝗻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𝗹𝗮𝘀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𝗽𝗿𝗼𝗺𝗲𝘀𝗮𝘀</w:t>
      </w:r>
      <w:r>
        <w:rPr>
          <w:rStyle w:val="Textoennegrita"/>
          <w:rFonts w:ascii="Roboto" w:hAnsi="Roboto"/>
          <w:color w:val="EFF3F8"/>
          <w:sz w:val="21"/>
          <w:szCs w:val="21"/>
        </w:rPr>
        <w:t xml:space="preserve"> 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𝟭𝟬</w:t>
      </w:r>
      <w:r>
        <w:rPr>
          <w:rStyle w:val="Textoennegrita"/>
          <w:rFonts w:ascii="Roboto" w:hAnsi="Roboto"/>
          <w:color w:val="EFF3F8"/>
          <w:sz w:val="21"/>
          <w:szCs w:val="21"/>
        </w:rPr>
        <w:t>/</w:t>
      </w:r>
      <w:r>
        <w:rPr>
          <w:rStyle w:val="Textoennegrita"/>
          <w:rFonts w:ascii="Cambria Math" w:hAnsi="Cambria Math" w:cs="Cambria Math"/>
          <w:color w:val="EFF3F8"/>
          <w:sz w:val="21"/>
          <w:szCs w:val="21"/>
        </w:rPr>
        <w:t>𝟮𝟭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Segoe UI Emoji" w:hAnsi="Segoe UI Emoji" w:cs="Segoe UI Emoji"/>
          <w:color w:val="EFF3F8"/>
          <w:sz w:val="21"/>
          <w:szCs w:val="21"/>
        </w:rPr>
        <w:t>🤞🏼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🪃</w:t>
      </w:r>
      <w:r>
        <w:rPr>
          <w:rFonts w:ascii="Roboto" w:hAnsi="Roboto"/>
          <w:color w:val="EFF3F8"/>
          <w:sz w:val="21"/>
          <w:szCs w:val="21"/>
        </w:rPr>
        <w:t xml:space="preserve"> Un </w:t>
      </w:r>
      <w:proofErr w:type="spellStart"/>
      <w:ins w:id="10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callback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devuelve una función en los parámetros</w:t>
      </w:r>
      <w:r>
        <w:rPr>
          <w:rFonts w:ascii="Roboto" w:hAnsi="Roboto"/>
          <w:color w:val="EFF3F8"/>
          <w:sz w:val="21"/>
          <w:szCs w:val="21"/>
        </w:rPr>
        <w:t xml:space="preserve">, cuando llamamos varias veces un </w:t>
      </w:r>
      <w:proofErr w:type="spellStart"/>
      <w:r>
        <w:rPr>
          <w:rFonts w:ascii="Roboto" w:hAnsi="Roboto"/>
          <w:color w:val="EFF3F8"/>
          <w:sz w:val="21"/>
          <w:szCs w:val="21"/>
        </w:rPr>
        <w:t>callback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estaremos colocando muchas </w:t>
      </w:r>
      <w:proofErr w:type="spellStart"/>
      <w:r>
        <w:rPr>
          <w:rFonts w:ascii="Roboto" w:hAnsi="Roboto"/>
          <w:color w:val="EFF3F8"/>
          <w:sz w:val="21"/>
          <w:szCs w:val="21"/>
        </w:rPr>
        <w:t>lineas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código y sería engorroso, por eso nacen las promesas, éstas optimizan y permiten leer mejor el código con pocas </w:t>
      </w:r>
      <w:proofErr w:type="spellStart"/>
      <w:r>
        <w:rPr>
          <w:rFonts w:ascii="Roboto" w:hAnsi="Roboto"/>
          <w:color w:val="EFF3F8"/>
          <w:sz w:val="21"/>
          <w:szCs w:val="21"/>
        </w:rPr>
        <w:t>lineas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🫱🏼</w:t>
      </w:r>
      <w:r>
        <w:rPr>
          <w:rFonts w:ascii="Roboto" w:hAnsi="Roboto"/>
          <w:color w:val="EFF3F8"/>
          <w:sz w:val="21"/>
          <w:szCs w:val="21"/>
        </w:rPr>
        <w:t>‍</w:t>
      </w:r>
      <w:r>
        <w:rPr>
          <w:rFonts w:ascii="Segoe UI Emoji" w:hAnsi="Segoe UI Emoji" w:cs="Segoe UI Emoji"/>
          <w:color w:val="EFF3F8"/>
          <w:sz w:val="21"/>
          <w:szCs w:val="21"/>
        </w:rPr>
        <w:t>🫲🏾</w:t>
      </w:r>
      <w:r>
        <w:rPr>
          <w:rFonts w:ascii="Roboto" w:hAnsi="Roboto"/>
          <w:color w:val="EFF3F8"/>
          <w:sz w:val="21"/>
          <w:szCs w:val="21"/>
        </w:rPr>
        <w:t xml:space="preserve"> Las </w:t>
      </w:r>
      <w:ins w:id="11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promesas</w:t>
        </w:r>
      </w:ins>
      <w:r>
        <w:rPr>
          <w:rFonts w:ascii="Roboto" w:hAnsi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son asíncronas</w:t>
      </w:r>
      <w:r>
        <w:rPr>
          <w:rFonts w:ascii="Roboto" w:hAnsi="Roboto"/>
          <w:color w:val="EFF3F8"/>
          <w:sz w:val="21"/>
          <w:szCs w:val="21"/>
        </w:rPr>
        <w:t>, por lo que el código continuará su ejecución normalmente y luego dirá si la promesa se resolvió o se rechazó. Por lo que varias promesas pueden llegar a entrar en ejecución al mismo tiempo.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  <w:t>Las promesas pueden suceder: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11499832" w14:textId="77777777" w:rsidR="00202655" w:rsidRDefault="00202655" w:rsidP="00202655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Ahora</w:t>
      </w:r>
    </w:p>
    <w:p w14:paraId="4F607C4C" w14:textId="77777777" w:rsidR="00202655" w:rsidRDefault="00202655" w:rsidP="00202655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En el futuro</w:t>
      </w:r>
    </w:p>
    <w:p w14:paraId="438D4A0C" w14:textId="77777777" w:rsidR="00202655" w:rsidRDefault="00202655" w:rsidP="00202655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Nunca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1E5E916B" w14:textId="77777777" w:rsidR="00202655" w:rsidRDefault="00202655" w:rsidP="0020265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🛠️</w:t>
      </w:r>
      <w:r>
        <w:rPr>
          <w:rFonts w:ascii="Roboto" w:hAnsi="Roboto"/>
          <w:color w:val="EFF3F8"/>
          <w:sz w:val="21"/>
          <w:szCs w:val="21"/>
        </w:rPr>
        <w:t> </w:t>
      </w:r>
      <w:ins w:id="12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Para crear una promesa: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  <w:t>Utilizamos la palabra reservada </w:t>
      </w:r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new</w:t>
      </w:r>
      <w:r>
        <w:rPr>
          <w:rFonts w:ascii="Roboto" w:hAnsi="Roboto"/>
          <w:color w:val="EFF3F8"/>
          <w:sz w:val="21"/>
          <w:szCs w:val="21"/>
        </w:rPr>
        <w:t> seguida de la palabra </w:t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Promise</w:t>
      </w:r>
      <w:proofErr w:type="spellEnd"/>
      <w:r>
        <w:rPr>
          <w:rFonts w:ascii="Roboto" w:hAnsi="Roboto"/>
          <w:color w:val="EFF3F8"/>
          <w:sz w:val="21"/>
          <w:szCs w:val="21"/>
        </w:rPr>
        <w:t> que es </w:t>
      </w:r>
      <w:r>
        <w:rPr>
          <w:rStyle w:val="nfasis"/>
          <w:rFonts w:ascii="Roboto" w:hAnsi="Roboto"/>
          <w:color w:val="EFF3F8"/>
          <w:sz w:val="21"/>
          <w:szCs w:val="21"/>
        </w:rPr>
        <w:t>el constructor de la promesa</w:t>
      </w:r>
      <w:r>
        <w:rPr>
          <w:rFonts w:ascii="Roboto" w:hAnsi="Roboto"/>
          <w:color w:val="EFF3F8"/>
          <w:sz w:val="21"/>
          <w:szCs w:val="21"/>
        </w:rPr>
        <w:t xml:space="preserve">. Este constructor recibe un único parámetro que es una función, la </w:t>
      </w:r>
      <w:proofErr w:type="spellStart"/>
      <w:r>
        <w:rPr>
          <w:rFonts w:ascii="Roboto" w:hAnsi="Roboto"/>
          <w:color w:val="EFF3F8"/>
          <w:sz w:val="21"/>
          <w:szCs w:val="21"/>
        </w:rPr>
        <w:t>cuál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su vez, recibe otros dos parámetros: </w:t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resolve</w:t>
      </w:r>
      <w:proofErr w:type="spellEnd"/>
      <w:r>
        <w:rPr>
          <w:rFonts w:ascii="Roboto" w:hAnsi="Roboto"/>
          <w:color w:val="EFF3F8"/>
          <w:sz w:val="21"/>
          <w:szCs w:val="21"/>
        </w:rPr>
        <w:t> y </w:t>
      </w:r>
      <w:proofErr w:type="spellStart"/>
      <w:r>
        <w:rPr>
          <w:rStyle w:val="CdigoHTML"/>
          <w:b/>
          <w:bCs/>
          <w:color w:val="EFF3F8"/>
          <w:sz w:val="21"/>
          <w:szCs w:val="21"/>
          <w:shd w:val="clear" w:color="auto" w:fill="0C1633"/>
        </w:rPr>
        <w:t>reject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2CFD6E4B" w14:textId="77777777" w:rsidR="00202655" w:rsidRDefault="00202655" w:rsidP="00202655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El parámetro </w:t>
      </w:r>
      <w:proofErr w:type="spellStart"/>
      <w:ins w:id="13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resolve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> se utiliza para cuando la promesa devuelve el valor correctamente.</w:t>
      </w:r>
    </w:p>
    <w:p w14:paraId="117D0479" w14:textId="77777777" w:rsidR="00202655" w:rsidRDefault="00202655" w:rsidP="00202655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lastRenderedPageBreak/>
        <w:t>El parámetro </w:t>
      </w:r>
      <w:proofErr w:type="spellStart"/>
      <w:ins w:id="14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reject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>, se usa en el que caso de que no funcione.</w:t>
      </w:r>
      <w:r>
        <w:rPr>
          <w:rFonts w:ascii="Roboto" w:hAnsi="Roboto"/>
          <w:color w:val="EFF3F8"/>
          <w:sz w:val="21"/>
          <w:szCs w:val="21"/>
        </w:rPr>
        <w:br/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📝</w:t>
      </w:r>
      <w:r>
        <w:rPr>
          <w:rFonts w:ascii="Roboto" w:hAnsi="Roboto"/>
          <w:color w:val="EFF3F8"/>
          <w:sz w:val="21"/>
          <w:szCs w:val="21"/>
        </w:rPr>
        <w:t> </w:t>
      </w:r>
      <w:ins w:id="15" w:author="Unknown">
        <w:r>
          <w:rPr>
            <w:rFonts w:ascii="Roboto" w:hAnsi="Roboto"/>
            <w:color w:val="EFF3F8"/>
            <w:sz w:val="21"/>
            <w:szCs w:val="21"/>
          </w:rPr>
          <w:t>Ejemplo:</w:t>
        </w:r>
      </w:ins>
    </w:p>
    <w:p w14:paraId="0421458A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promise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Promise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 xml:space="preserve"> (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resolve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reject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14:paraId="0B757FB9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resolve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Start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hey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!'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14:paraId="35B1A5B6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});</w:t>
      </w:r>
    </w:p>
    <w:p w14:paraId="7B2F1839" w14:textId="77777777" w:rsidR="00202655" w:rsidRDefault="00202655" w:rsidP="0020265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.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Segoe UI Emoji" w:hAnsi="Segoe UI Emoji" w:cs="Segoe UI Emoji"/>
          <w:color w:val="EFF3F8"/>
          <w:sz w:val="21"/>
          <w:szCs w:val="21"/>
        </w:rPr>
        <w:t>🗃️</w:t>
      </w:r>
      <w:r>
        <w:rPr>
          <w:rFonts w:ascii="Roboto" w:hAnsi="Roboto"/>
          <w:color w:val="EFF3F8"/>
          <w:sz w:val="21"/>
          <w:szCs w:val="21"/>
        </w:rPr>
        <w:t xml:space="preserve"> Una Promesa puede estar en uno de los siguientes estados:</w:t>
      </w:r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58C12C21" w14:textId="77777777" w:rsidR="00202655" w:rsidRDefault="00202655" w:rsidP="00202655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Pendiente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pending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Una promesa inicia en este estado: no cumplida, no rechazada:</w:t>
      </w:r>
    </w:p>
    <w:p w14:paraId="05C6DDB6" w14:textId="77777777" w:rsidR="00202655" w:rsidRDefault="00202655" w:rsidP="00202655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Una promesa inicialmente está pendiente.</w:t>
      </w:r>
    </w:p>
    <w:p w14:paraId="39343BED" w14:textId="77777777" w:rsidR="00202655" w:rsidRDefault="00202655" w:rsidP="00202655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Cumplida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fulfilled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Significa que la operaci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se complet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 xml:space="preserve"> satisfactoriamente</w:t>
      </w:r>
      <w:proofErr w:type="gramStart"/>
      <w:r>
        <w:rPr>
          <w:rFonts w:ascii="Roboto" w:hAnsi="Roboto"/>
          <w:color w:val="EFF3F8"/>
          <w:sz w:val="21"/>
          <w:szCs w:val="21"/>
        </w:rPr>
        <w:t>, .</w:t>
      </w:r>
      <w:proofErr w:type="spellStart"/>
      <w:r>
        <w:rPr>
          <w:rFonts w:ascii="Roboto" w:hAnsi="Roboto"/>
          <w:color w:val="EFF3F8"/>
          <w:sz w:val="21"/>
          <w:szCs w:val="21"/>
        </w:rPr>
        <w:t>then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(va =&gt; </w:t>
      </w:r>
      <w:r>
        <w:rPr>
          <w:rFonts w:ascii="Roboto" w:hAnsi="Roboto" w:cs="Roboto"/>
          <w:color w:val="EFF3F8"/>
          <w:sz w:val="21"/>
          <w:szCs w:val="21"/>
        </w:rPr>
        <w:t>…</w:t>
      </w:r>
      <w:r>
        <w:rPr>
          <w:rFonts w:ascii="Roboto" w:hAnsi="Roboto"/>
          <w:color w:val="EFF3F8"/>
          <w:sz w:val="21"/>
          <w:szCs w:val="21"/>
        </w:rPr>
        <w:t>)</w:t>
      </w:r>
    </w:p>
    <w:p w14:paraId="23EBBE67" w14:textId="77777777" w:rsidR="00202655" w:rsidRDefault="00202655" w:rsidP="00202655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Cuando llamamos a </w:t>
      </w:r>
      <w:proofErr w:type="spellStart"/>
      <w:r>
        <w:rPr>
          <w:rFonts w:ascii="Roboto" w:hAnsi="Roboto"/>
          <w:color w:val="EFF3F8"/>
          <w:sz w:val="21"/>
          <w:szCs w:val="21"/>
        </w:rPr>
        <w:t>resolve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entonces la promesa pasa a estar resuelta.</w:t>
      </w:r>
    </w:p>
    <w:p w14:paraId="25F43DF3" w14:textId="77777777" w:rsidR="00202655" w:rsidRDefault="00202655" w:rsidP="00202655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Cuando una promesa se resuelve entonces se ejecuta la función que pasamos al </w:t>
      </w:r>
      <w:proofErr w:type="gramStart"/>
      <w:r>
        <w:rPr>
          <w:rFonts w:ascii="Roboto" w:hAnsi="Roboto"/>
          <w:color w:val="EFF3F8"/>
          <w:sz w:val="21"/>
          <w:szCs w:val="21"/>
        </w:rPr>
        <w:t>método .</w:t>
      </w:r>
      <w:proofErr w:type="spellStart"/>
      <w:r>
        <w:rPr>
          <w:rFonts w:ascii="Roboto" w:hAnsi="Roboto"/>
          <w:color w:val="EFF3F8"/>
          <w:sz w:val="21"/>
          <w:szCs w:val="21"/>
        </w:rPr>
        <w:t>then</w:t>
      </w:r>
      <w:proofErr w:type="spellEnd"/>
      <w:proofErr w:type="gramEnd"/>
    </w:p>
    <w:p w14:paraId="25F96686" w14:textId="77777777" w:rsidR="00202655" w:rsidRDefault="00202655" w:rsidP="00202655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Style w:val="Textoennegrita"/>
          <w:rFonts w:ascii="Roboto" w:hAnsi="Roboto"/>
          <w:color w:val="EFF3F8"/>
          <w:sz w:val="21"/>
          <w:szCs w:val="21"/>
        </w:rPr>
        <w:t>Rechazada</w:t>
      </w:r>
      <w:r>
        <w:rPr>
          <w:rFonts w:ascii="Roboto" w:hAnsi="Roboto"/>
          <w:color w:val="EFF3F8"/>
          <w:sz w:val="21"/>
          <w:szCs w:val="21"/>
        </w:rPr>
        <w:t> </w:t>
      </w:r>
      <w:proofErr w:type="spellStart"/>
      <w:r>
        <w:rPr>
          <w:rStyle w:val="CdigoHTML"/>
          <w:rFonts w:eastAsiaTheme="minorHAnsi"/>
          <w:b/>
          <w:bCs/>
          <w:color w:val="EFF3F8"/>
          <w:sz w:val="21"/>
          <w:szCs w:val="21"/>
          <w:shd w:val="clear" w:color="auto" w:fill="0C1633"/>
        </w:rPr>
        <w:t>rejected</w:t>
      </w:r>
      <w:proofErr w:type="spellEnd"/>
      <w:r>
        <w:rPr>
          <w:rFonts w:ascii="Roboto" w:hAnsi="Roboto"/>
          <w:color w:val="EFF3F8"/>
          <w:sz w:val="21"/>
          <w:szCs w:val="21"/>
        </w:rPr>
        <w:t> </w:t>
      </w:r>
      <w:r>
        <w:rPr>
          <w:rFonts w:ascii="Times New Roman" w:hAnsi="Times New Roman" w:cs="Times New Roman"/>
          <w:color w:val="EFF3F8"/>
          <w:sz w:val="21"/>
          <w:szCs w:val="21"/>
        </w:rPr>
        <w:t>→</w:t>
      </w:r>
      <w:r>
        <w:rPr>
          <w:rFonts w:ascii="Roboto" w:hAnsi="Roboto"/>
          <w:color w:val="EFF3F8"/>
          <w:sz w:val="21"/>
          <w:szCs w:val="21"/>
        </w:rPr>
        <w:t xml:space="preserve"> significa que la operaci</w:t>
      </w:r>
      <w:r>
        <w:rPr>
          <w:rFonts w:ascii="Roboto" w:hAnsi="Roboto" w:cs="Roboto"/>
          <w:color w:val="EFF3F8"/>
          <w:sz w:val="21"/>
          <w:szCs w:val="21"/>
        </w:rPr>
        <w:t>ó</w:t>
      </w:r>
      <w:r>
        <w:rPr>
          <w:rFonts w:ascii="Roboto" w:hAnsi="Roboto"/>
          <w:color w:val="EFF3F8"/>
          <w:sz w:val="21"/>
          <w:szCs w:val="21"/>
        </w:rPr>
        <w:t>n fall</w:t>
      </w:r>
      <w:r>
        <w:rPr>
          <w:rFonts w:ascii="Roboto" w:hAnsi="Roboto" w:cs="Roboto"/>
          <w:color w:val="EFF3F8"/>
          <w:sz w:val="21"/>
          <w:szCs w:val="21"/>
        </w:rPr>
        <w:t>ó</w:t>
      </w:r>
      <w:proofErr w:type="gramStart"/>
      <w:r>
        <w:rPr>
          <w:rFonts w:ascii="Roboto" w:hAnsi="Roboto"/>
          <w:color w:val="EFF3F8"/>
          <w:sz w:val="21"/>
          <w:szCs w:val="21"/>
        </w:rPr>
        <w:t>, .catch</w:t>
      </w:r>
      <w:proofErr w:type="gramEnd"/>
      <w:r>
        <w:rPr>
          <w:rFonts w:ascii="Roboto" w:hAnsi="Roboto"/>
          <w:color w:val="EFF3F8"/>
          <w:sz w:val="21"/>
          <w:szCs w:val="21"/>
        </w:rPr>
        <w:t>(</w:t>
      </w:r>
      <w:proofErr w:type="spellStart"/>
      <w:r>
        <w:rPr>
          <w:rFonts w:ascii="Roboto" w:hAnsi="Roboto"/>
          <w:color w:val="EFF3F8"/>
          <w:sz w:val="21"/>
          <w:szCs w:val="21"/>
        </w:rPr>
        <w:t>err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=&gt; </w:t>
      </w:r>
      <w:r>
        <w:rPr>
          <w:rFonts w:ascii="Roboto" w:hAnsi="Roboto" w:cs="Roboto"/>
          <w:color w:val="EFF3F8"/>
          <w:sz w:val="21"/>
          <w:szCs w:val="21"/>
        </w:rPr>
        <w:t>…</w:t>
      </w:r>
      <w:r>
        <w:rPr>
          <w:rFonts w:ascii="Roboto" w:hAnsi="Roboto"/>
          <w:color w:val="EFF3F8"/>
          <w:sz w:val="21"/>
          <w:szCs w:val="21"/>
        </w:rPr>
        <w:t>)</w:t>
      </w:r>
    </w:p>
    <w:p w14:paraId="6BDEF4F3" w14:textId="77777777" w:rsidR="00202655" w:rsidRDefault="00202655" w:rsidP="00202655">
      <w:pPr>
        <w:numPr>
          <w:ilvl w:val="0"/>
          <w:numId w:val="1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Si llamamos a </w:t>
      </w:r>
      <w:proofErr w:type="spellStart"/>
      <w:r>
        <w:rPr>
          <w:rFonts w:ascii="Roboto" w:hAnsi="Roboto"/>
          <w:color w:val="EFF3F8"/>
          <w:sz w:val="21"/>
          <w:szCs w:val="21"/>
        </w:rPr>
        <w:t>reject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pasa a estar rechazada (obtenemos un error que nos va a indicar la razón del rechazo).</w:t>
      </w:r>
    </w:p>
    <w:p w14:paraId="6367F90C" w14:textId="77777777" w:rsidR="00202655" w:rsidRDefault="00202655" w:rsidP="00202655">
      <w:pPr>
        <w:numPr>
          <w:ilvl w:val="0"/>
          <w:numId w:val="13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Si la promesa es rechazada entonces se ejecuta la función que pasamos </w:t>
      </w:r>
      <w:proofErr w:type="gramStart"/>
      <w:r>
        <w:rPr>
          <w:rFonts w:ascii="Roboto" w:hAnsi="Roboto"/>
          <w:color w:val="EFF3F8"/>
          <w:sz w:val="21"/>
          <w:szCs w:val="21"/>
        </w:rPr>
        <w:t>a .catch</w:t>
      </w:r>
      <w:proofErr w:type="gramEnd"/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26CA3B6B" w14:textId="77777777" w:rsidR="00202655" w:rsidRDefault="00202655" w:rsidP="0020265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📝</w:t>
      </w:r>
      <w:r>
        <w:rPr>
          <w:rFonts w:ascii="Roboto" w:hAnsi="Roboto"/>
          <w:color w:val="EFF3F8"/>
          <w:sz w:val="21"/>
          <w:szCs w:val="21"/>
        </w:rPr>
        <w:t> </w:t>
      </w:r>
      <w:ins w:id="16" w:author="Unknown">
        <w:r>
          <w:rPr>
            <w:rFonts w:ascii="Roboto" w:hAnsi="Roboto"/>
            <w:color w:val="EFF3F8"/>
            <w:sz w:val="21"/>
            <w:szCs w:val="21"/>
          </w:rPr>
          <w:t xml:space="preserve">Ejemplo con </w:t>
        </w:r>
        <w:proofErr w:type="spellStart"/>
        <w:r>
          <w:rPr>
            <w:rFonts w:ascii="Roboto" w:hAnsi="Roboto"/>
            <w:color w:val="EFF3F8"/>
            <w:sz w:val="21"/>
            <w:szCs w:val="21"/>
          </w:rPr>
          <w:t>then</w:t>
        </w:r>
        <w:proofErr w:type="spellEnd"/>
        <w:r>
          <w:rPr>
            <w:rFonts w:ascii="Roboto" w:hAnsi="Roboto"/>
            <w:color w:val="EFF3F8"/>
            <w:sz w:val="21"/>
            <w:szCs w:val="21"/>
          </w:rPr>
          <w:t xml:space="preserve"> y catch:</w:t>
        </w:r>
      </w:ins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37564D97" w14:textId="77777777" w:rsidR="00202655" w:rsidRDefault="00202655" w:rsidP="00202655">
      <w:pPr>
        <w:numPr>
          <w:ilvl w:val="0"/>
          <w:numId w:val="1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Para probar el código, en el proyecto se crea la carpeta llamada </w:t>
      </w:r>
      <w:proofErr w:type="spellStart"/>
      <w:ins w:id="17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promise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> dentro de la carpeta 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</w:rPr>
        <w:t>src</w:t>
      </w:r>
      <w:proofErr w:type="spellEnd"/>
      <w:r>
        <w:rPr>
          <w:rFonts w:ascii="Roboto" w:hAnsi="Roboto"/>
          <w:color w:val="EFF3F8"/>
          <w:sz w:val="21"/>
          <w:szCs w:val="21"/>
        </w:rPr>
        <w:t>.</w:t>
      </w:r>
    </w:p>
    <w:p w14:paraId="04EB6BE8" w14:textId="77777777" w:rsidR="00202655" w:rsidRDefault="00202655" w:rsidP="00202655">
      <w:pPr>
        <w:numPr>
          <w:ilvl w:val="0"/>
          <w:numId w:val="1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Se crea el archivo </w:t>
      </w:r>
      <w:ins w:id="18" w:author="Unknown">
        <w:r>
          <w:rPr>
            <w:rStyle w:val="Textoennegrita"/>
            <w:rFonts w:ascii="Roboto" w:hAnsi="Roboto"/>
            <w:color w:val="EFF3F8"/>
            <w:sz w:val="21"/>
            <w:szCs w:val="21"/>
          </w:rPr>
          <w:t>index.js</w:t>
        </w:r>
      </w:ins>
      <w:r>
        <w:rPr>
          <w:rFonts w:ascii="Roboto" w:hAnsi="Roboto"/>
          <w:color w:val="EFF3F8"/>
          <w:sz w:val="21"/>
          <w:szCs w:val="21"/>
        </w:rPr>
        <w:t> en la ruta: </w:t>
      </w:r>
      <w:proofErr w:type="spellStart"/>
      <w:r>
        <w:rPr>
          <w:rStyle w:val="CdigoHTML"/>
          <w:rFonts w:eastAsiaTheme="minorHAnsi"/>
          <w:color w:val="EFF3F8"/>
          <w:sz w:val="21"/>
          <w:szCs w:val="21"/>
          <w:shd w:val="clear" w:color="auto" w:fill="0C1633"/>
        </w:rPr>
        <w:t>src</w:t>
      </w:r>
      <w:proofErr w:type="spellEnd"/>
      <w:r>
        <w:rPr>
          <w:rStyle w:val="CdigoHTML"/>
          <w:rFonts w:eastAsiaTheme="minorHAnsi"/>
          <w:color w:val="EFF3F8"/>
          <w:sz w:val="21"/>
          <w:szCs w:val="21"/>
          <w:shd w:val="clear" w:color="auto" w:fill="0C1633"/>
        </w:rPr>
        <w:t>/</w:t>
      </w:r>
      <w:proofErr w:type="spellStart"/>
      <w:r>
        <w:rPr>
          <w:rStyle w:val="CdigoHTML"/>
          <w:rFonts w:eastAsiaTheme="minorHAnsi"/>
          <w:color w:val="EFF3F8"/>
          <w:sz w:val="21"/>
          <w:szCs w:val="21"/>
          <w:shd w:val="clear" w:color="auto" w:fill="0C1633"/>
        </w:rPr>
        <w:t>promise</w:t>
      </w:r>
      <w:proofErr w:type="spellEnd"/>
    </w:p>
    <w:p w14:paraId="569752C9" w14:textId="77777777" w:rsidR="00202655" w:rsidRDefault="00202655" w:rsidP="00202655">
      <w:pPr>
        <w:numPr>
          <w:ilvl w:val="0"/>
          <w:numId w:val="14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El código del ejemplo queda así:</w:t>
      </w:r>
    </w:p>
    <w:p w14:paraId="064FC902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//ejemplo de contar vacas</w:t>
      </w:r>
    </w:p>
    <w:p w14:paraId="3DDEF8FD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cows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number"/>
          <w:rFonts w:eastAsiaTheme="majorEastAsia"/>
          <w:color w:val="FFFFFF"/>
          <w:sz w:val="21"/>
          <w:szCs w:val="21"/>
          <w:shd w:val="clear" w:color="auto" w:fill="0C1633"/>
        </w:rPr>
        <w:t>15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; </w:t>
      </w:r>
      <w:r>
        <w:rPr>
          <w:rStyle w:val="hljs-comment"/>
          <w:color w:val="75715E"/>
          <w:sz w:val="21"/>
          <w:szCs w:val="21"/>
          <w:shd w:val="clear" w:color="auto" w:fill="0C1633"/>
        </w:rPr>
        <w:t>//valor inicial de vacas</w:t>
      </w:r>
    </w:p>
    <w:p w14:paraId="2E02E2A5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3FBD9A86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const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countCows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= </w:t>
      </w:r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new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proofErr w:type="gramStart"/>
      <w:r>
        <w:rPr>
          <w:rStyle w:val="hljs-builtin"/>
          <w:color w:val="A6E22E"/>
          <w:sz w:val="21"/>
          <w:szCs w:val="21"/>
          <w:shd w:val="clear" w:color="auto" w:fill="0C1633"/>
        </w:rPr>
        <w:t>Promise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function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resolve</w:t>
      </w:r>
      <w:proofErr w:type="spellEnd"/>
      <w:r>
        <w:rPr>
          <w:rStyle w:val="hljs-params"/>
          <w:color w:val="FFFFFF"/>
          <w:sz w:val="21"/>
          <w:szCs w:val="21"/>
          <w:shd w:val="clear" w:color="auto" w:fill="0C1633"/>
        </w:rPr>
        <w:t xml:space="preserve">, 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reject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)</w:t>
      </w:r>
      <w:r>
        <w:rPr>
          <w:rStyle w:val="CdigoHTML"/>
          <w:color w:val="FFFFFF"/>
          <w:sz w:val="21"/>
          <w:szCs w:val="21"/>
          <w:shd w:val="clear" w:color="auto" w:fill="0C1633"/>
        </w:rPr>
        <w:t>{</w:t>
      </w:r>
    </w:p>
    <w:p w14:paraId="67DDE490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//solo si el número de vacas supera 10, se llama al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resolve</w:t>
      </w:r>
      <w:proofErr w:type="spellEnd"/>
    </w:p>
    <w:p w14:paraId="46965901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//de lo contrario: se llama a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reject</w:t>
      </w:r>
      <w:proofErr w:type="spellEnd"/>
    </w:p>
    <w:p w14:paraId="10E15C66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if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spellStart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cows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&gt; </w:t>
      </w:r>
      <w:r>
        <w:rPr>
          <w:rStyle w:val="hljs-number"/>
          <w:rFonts w:eastAsiaTheme="majorEastAsia"/>
          <w:color w:val="FFFFFF"/>
          <w:sz w:val="21"/>
          <w:szCs w:val="21"/>
          <w:shd w:val="clear" w:color="auto" w:fill="0C1633"/>
        </w:rPr>
        <w:t>10</w:t>
      </w:r>
      <w:r>
        <w:rPr>
          <w:rStyle w:val="CdigoHTML"/>
          <w:color w:val="FFFFFF"/>
          <w:sz w:val="21"/>
          <w:szCs w:val="21"/>
          <w:shd w:val="clear" w:color="auto" w:fill="0C1633"/>
        </w:rPr>
        <w:t>){</w:t>
      </w:r>
    </w:p>
    <w:p w14:paraId="30A27126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resolve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We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have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r>
        <w:rPr>
          <w:rStyle w:val="hljs-subst"/>
          <w:color w:val="A6E22E"/>
          <w:sz w:val="21"/>
          <w:szCs w:val="21"/>
          <w:shd w:val="clear" w:color="auto" w:fill="0C1633"/>
        </w:rPr>
        <w:t>${</w:t>
      </w:r>
      <w:proofErr w:type="spellStart"/>
      <w:r>
        <w:rPr>
          <w:rStyle w:val="hljs-subst"/>
          <w:color w:val="A6E22E"/>
          <w:sz w:val="21"/>
          <w:szCs w:val="21"/>
          <w:shd w:val="clear" w:color="auto" w:fill="0C1633"/>
        </w:rPr>
        <w:t>cows</w:t>
      </w:r>
      <w:proofErr w:type="spellEnd"/>
      <w:r>
        <w:rPr>
          <w:rStyle w:val="hljs-subst"/>
          <w:color w:val="A6E22E"/>
          <w:sz w:val="21"/>
          <w:szCs w:val="21"/>
          <w:shd w:val="clear" w:color="auto" w:fill="0C1633"/>
        </w:rPr>
        <w:t>}</w:t>
      </w:r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cows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on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the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farm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`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14:paraId="62DB8C34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} </w:t>
      </w:r>
      <w:proofErr w:type="spellStart"/>
      <w:r>
        <w:rPr>
          <w:rStyle w:val="hljs-keyword"/>
          <w:b/>
          <w:bCs/>
          <w:color w:val="F92672"/>
          <w:sz w:val="21"/>
          <w:szCs w:val="21"/>
          <w:shd w:val="clear" w:color="auto" w:fill="0C1633"/>
        </w:rPr>
        <w:t>else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14:paraId="1B9E9915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reject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proofErr w:type="gram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There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is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no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cows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on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the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farm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"</w:t>
      </w:r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14:paraId="2E638D93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</w:p>
    <w:p w14:paraId="3C3B1D2A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});</w:t>
      </w:r>
    </w:p>
    <w:p w14:paraId="42DAA927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59980F4A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//con </w:t>
      </w: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solo .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then</w:t>
      </w:r>
      <w:proofErr w:type="spellEnd"/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se obtiene el resultado de la promesa de acuerdo a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resolve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o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reject</w:t>
      </w:r>
      <w:proofErr w:type="spellEnd"/>
    </w:p>
    <w:p w14:paraId="398F66B8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//</w:t>
      </w: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con .catch</w:t>
      </w:r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podemos obtener más información de un futuro error que se presente</w:t>
      </w:r>
    </w:p>
    <w:p w14:paraId="4D647CB5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>//</w:t>
      </w:r>
      <w:proofErr w:type="gramStart"/>
      <w:r>
        <w:rPr>
          <w:rStyle w:val="hljs-comment"/>
          <w:color w:val="75715E"/>
          <w:sz w:val="21"/>
          <w:szCs w:val="21"/>
          <w:shd w:val="clear" w:color="auto" w:fill="0C1633"/>
        </w:rPr>
        <w:t>con .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finally</w:t>
      </w:r>
      <w:proofErr w:type="spellEnd"/>
      <w:proofErr w:type="gram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podemos imprimir un mensaje que indica que ya se ejecutó la promesa</w:t>
      </w:r>
    </w:p>
    <w:p w14:paraId="2310F9C2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countCows.then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proofErr w:type="spellStart"/>
      <w:r>
        <w:rPr>
          <w:rStyle w:val="hljs-params"/>
          <w:color w:val="FFFFFF"/>
          <w:sz w:val="21"/>
          <w:szCs w:val="21"/>
          <w:shd w:val="clear" w:color="auto" w:fill="0C1633"/>
        </w:rPr>
        <w:t>result</w:t>
      </w:r>
      <w:proofErr w:type="spellEnd"/>
      <w:r>
        <w:rPr>
          <w:rStyle w:val="hljs-function"/>
          <w:color w:val="FFFFFF"/>
          <w:sz w:val="21"/>
          <w:szCs w:val="21"/>
          <w:shd w:val="clear" w:color="auto" w:fill="0C1633"/>
        </w:rPr>
        <w:t>) =&gt;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14:paraId="5D4A3E53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result</w:t>
      </w:r>
      <w:proofErr w:type="spellEnd"/>
      <w:r>
        <w:rPr>
          <w:rStyle w:val="CdigoHTML"/>
          <w:color w:val="FFFFFF"/>
          <w:sz w:val="21"/>
          <w:szCs w:val="21"/>
          <w:shd w:val="clear" w:color="auto" w:fill="0C1633"/>
        </w:rPr>
        <w:t>);</w:t>
      </w:r>
    </w:p>
    <w:p w14:paraId="0445CE7F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).catch</w:t>
      </w:r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</w:t>
      </w:r>
      <w:r>
        <w:rPr>
          <w:rStyle w:val="hljs-params"/>
          <w:color w:val="FFFFFF"/>
          <w:sz w:val="21"/>
          <w:szCs w:val="21"/>
          <w:shd w:val="clear" w:color="auto" w:fill="0C1633"/>
        </w:rPr>
        <w:t>error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) =&gt;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{</w:t>
      </w:r>
    </w:p>
    <w:p w14:paraId="050F9789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.log(error);</w:t>
      </w:r>
    </w:p>
    <w:p w14:paraId="42351B7E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CdigoHTML"/>
          <w:color w:val="FFFFFF"/>
          <w:sz w:val="21"/>
          <w:szCs w:val="21"/>
          <w:shd w:val="clear" w:color="auto" w:fill="0C1633"/>
        </w:rPr>
        <w:t>}</w:t>
      </w:r>
      <w:proofErr w:type="gramStart"/>
      <w:r>
        <w:rPr>
          <w:rStyle w:val="CdigoHTML"/>
          <w:color w:val="FFFFFF"/>
          <w:sz w:val="21"/>
          <w:szCs w:val="21"/>
          <w:shd w:val="clear" w:color="auto" w:fill="0C1633"/>
        </w:rPr>
        <w:t>).</w:t>
      </w:r>
      <w:proofErr w:type="spellStart"/>
      <w:r>
        <w:rPr>
          <w:rStyle w:val="CdigoHTML"/>
          <w:color w:val="FFFFFF"/>
          <w:sz w:val="21"/>
          <w:szCs w:val="21"/>
          <w:shd w:val="clear" w:color="auto" w:fill="0C1633"/>
        </w:rPr>
        <w:t>finally</w:t>
      </w:r>
      <w:proofErr w:type="spellEnd"/>
      <w:proofErr w:type="gramEnd"/>
      <w:r>
        <w:rPr>
          <w:rStyle w:val="CdigoHTML"/>
          <w:color w:val="FFFFFF"/>
          <w:sz w:val="21"/>
          <w:szCs w:val="21"/>
          <w:shd w:val="clear" w:color="auto" w:fill="0C1633"/>
        </w:rPr>
        <w:t>(</w:t>
      </w:r>
      <w:r>
        <w:rPr>
          <w:rStyle w:val="hljs-function"/>
          <w:color w:val="FFFFFF"/>
          <w:sz w:val="21"/>
          <w:szCs w:val="21"/>
          <w:shd w:val="clear" w:color="auto" w:fill="0C1633"/>
        </w:rPr>
        <w:t>() =&gt;</w:t>
      </w:r>
      <w:r>
        <w:rPr>
          <w:rStyle w:val="CdigoHTML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builtin"/>
          <w:color w:val="A6E22E"/>
          <w:sz w:val="21"/>
          <w:szCs w:val="21"/>
          <w:shd w:val="clear" w:color="auto" w:fill="0C1633"/>
        </w:rPr>
        <w:t>console</w:t>
      </w:r>
      <w:r>
        <w:rPr>
          <w:rStyle w:val="CdigoHTML"/>
          <w:color w:val="FFFFFF"/>
          <w:sz w:val="21"/>
          <w:szCs w:val="21"/>
          <w:shd w:val="clear" w:color="auto" w:fill="0C1633"/>
        </w:rPr>
        <w:t>.log(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Finally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CdigoHTML"/>
          <w:color w:val="FFFFFF"/>
          <w:sz w:val="21"/>
          <w:szCs w:val="21"/>
          <w:shd w:val="clear" w:color="auto" w:fill="0C1633"/>
        </w:rPr>
        <w:t>));</w:t>
      </w:r>
    </w:p>
    <w:p w14:paraId="0A6C7782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//se usan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arrow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comment"/>
          <w:color w:val="75715E"/>
          <w:sz w:val="21"/>
          <w:szCs w:val="21"/>
          <w:shd w:val="clear" w:color="auto" w:fill="0C1633"/>
        </w:rPr>
        <w:t>function</w:t>
      </w:r>
      <w:proofErr w:type="spellEnd"/>
      <w:r>
        <w:rPr>
          <w:rStyle w:val="hljs-comment"/>
          <w:color w:val="75715E"/>
          <w:sz w:val="21"/>
          <w:szCs w:val="21"/>
          <w:shd w:val="clear" w:color="auto" w:fill="0C1633"/>
        </w:rPr>
        <w:t xml:space="preserve"> () =&gt;</w:t>
      </w:r>
    </w:p>
    <w:p w14:paraId="7E317BAE" w14:textId="77777777" w:rsidR="00202655" w:rsidRDefault="00202655" w:rsidP="00202655">
      <w:pPr>
        <w:pStyle w:val="HTMLconformatoprevio"/>
        <w:shd w:val="clear" w:color="auto" w:fill="242620"/>
        <w:rPr>
          <w:rStyle w:val="CdigoHTML"/>
          <w:color w:val="FFFFFF"/>
          <w:sz w:val="21"/>
          <w:szCs w:val="21"/>
          <w:shd w:val="clear" w:color="auto" w:fill="0C1633"/>
        </w:rPr>
      </w:pPr>
    </w:p>
    <w:p w14:paraId="4B62D106" w14:textId="77777777" w:rsidR="00202655" w:rsidRDefault="00202655" w:rsidP="00202655">
      <w:pPr>
        <w:numPr>
          <w:ilvl w:val="0"/>
          <w:numId w:val="15"/>
        </w:numPr>
        <w:shd w:val="clear" w:color="auto" w:fill="24385B"/>
        <w:spacing w:after="0" w:line="240" w:lineRule="auto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lastRenderedPageBreak/>
        <w:t xml:space="preserve">Para ver el resultado por la consola de VSC, seleccionar el código y dar en Run </w:t>
      </w:r>
      <w:proofErr w:type="spellStart"/>
      <w:r>
        <w:rPr>
          <w:rFonts w:ascii="Roboto" w:hAnsi="Roboto"/>
          <w:color w:val="EFF3F8"/>
          <w:sz w:val="21"/>
          <w:szCs w:val="21"/>
        </w:rPr>
        <w:t>Code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, se puede ir </w:t>
      </w:r>
      <w:proofErr w:type="gramStart"/>
      <w:r>
        <w:rPr>
          <w:rFonts w:ascii="Roboto" w:hAnsi="Roboto"/>
          <w:color w:val="EFF3F8"/>
          <w:sz w:val="21"/>
          <w:szCs w:val="21"/>
        </w:rPr>
        <w:t>probando cambiando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la variable inicial </w:t>
      </w:r>
      <w:proofErr w:type="spellStart"/>
      <w:r>
        <w:rPr>
          <w:rStyle w:val="CdigoHTML"/>
          <w:rFonts w:eastAsiaTheme="minorHAnsi"/>
          <w:color w:val="EFF3F8"/>
          <w:sz w:val="21"/>
          <w:szCs w:val="21"/>
          <w:shd w:val="clear" w:color="auto" w:fill="0C1633"/>
        </w:rPr>
        <w:t>cows</w:t>
      </w:r>
      <w:proofErr w:type="spellEnd"/>
      <w:r>
        <w:rPr>
          <w:rFonts w:ascii="Roboto" w:hAnsi="Roboto"/>
          <w:color w:val="EFF3F8"/>
          <w:sz w:val="21"/>
          <w:szCs w:val="21"/>
        </w:rPr>
        <w:br/>
        <w:t>.</w:t>
      </w:r>
    </w:p>
    <w:p w14:paraId="28F9B51D" w14:textId="77777777" w:rsidR="00202655" w:rsidRDefault="00202655" w:rsidP="0020265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Segoe UI Emoji" w:hAnsi="Segoe UI Emoji" w:cs="Segoe UI Emoji"/>
          <w:color w:val="EFF3F8"/>
          <w:sz w:val="21"/>
          <w:szCs w:val="21"/>
        </w:rPr>
        <w:t>🏹</w:t>
      </w:r>
      <w:r>
        <w:rPr>
          <w:rFonts w:ascii="Roboto" w:hAnsi="Roboto"/>
          <w:color w:val="EFF3F8"/>
          <w:sz w:val="21"/>
          <w:szCs w:val="21"/>
        </w:rPr>
        <w:t> </w:t>
      </w:r>
      <w:r>
        <w:rPr>
          <w:rStyle w:val="nfasis"/>
          <w:rFonts w:ascii="Roboto" w:hAnsi="Roboto"/>
          <w:color w:val="EFF3F8"/>
          <w:sz w:val="21"/>
          <w:szCs w:val="21"/>
        </w:rPr>
        <w:t>Si hay dudas de las funciones </w:t>
      </w:r>
      <w:proofErr w:type="spellStart"/>
      <w:ins w:id="19" w:author="Unknown">
        <w:r>
          <w:rPr>
            <w:rStyle w:val="Textoennegrita"/>
            <w:rFonts w:ascii="Roboto" w:hAnsi="Roboto"/>
            <w:i/>
            <w:iCs/>
            <w:color w:val="EFF3F8"/>
            <w:sz w:val="21"/>
            <w:szCs w:val="21"/>
          </w:rPr>
          <w:t>arrow</w:t>
        </w:r>
      </w:ins>
      <w:proofErr w:type="spellEnd"/>
      <w:r>
        <w:rPr>
          <w:rStyle w:val="nfasis"/>
          <w:rFonts w:ascii="Roboto" w:hAnsi="Roboto"/>
          <w:color w:val="EFF3F8"/>
          <w:sz w:val="21"/>
          <w:szCs w:val="21"/>
        </w:rPr>
        <w:t> en el enlace hay ejemplos:</w:t>
      </w:r>
      <w:r>
        <w:rPr>
          <w:rFonts w:ascii="Roboto" w:hAnsi="Roboto"/>
          <w:color w:val="EFF3F8"/>
          <w:sz w:val="21"/>
          <w:szCs w:val="21"/>
        </w:rPr>
        <w:t> </w:t>
      </w:r>
      <w:hyperlink r:id="rId9" w:tgtFrame="_blank" w:history="1">
        <w:r>
          <w:rPr>
            <w:rStyle w:val="Hipervnculo"/>
            <w:rFonts w:ascii="Roboto" w:hAnsi="Roboto"/>
            <w:color w:val="33B1FF"/>
            <w:sz w:val="21"/>
            <w:szCs w:val="21"/>
          </w:rPr>
          <w:t>aquí</w:t>
        </w:r>
      </w:hyperlink>
    </w:p>
    <w:p w14:paraId="1821927A" w14:textId="45810EF6" w:rsidR="00202655" w:rsidRDefault="00202655" w:rsidP="0032206A"/>
    <w:p w14:paraId="0327DD9F" w14:textId="2B6DBF9B" w:rsidR="00202655" w:rsidRDefault="00202655" w:rsidP="0032206A"/>
    <w:p w14:paraId="2C5C628C" w14:textId="6F3D590B" w:rsidR="00202655" w:rsidRDefault="00202655" w:rsidP="0032206A"/>
    <w:p w14:paraId="1F8DE014" w14:textId="20DA1418" w:rsidR="00202655" w:rsidRDefault="00202655" w:rsidP="0032206A"/>
    <w:p w14:paraId="6941925D" w14:textId="1398FC17" w:rsidR="00202655" w:rsidRDefault="00202655" w:rsidP="0032206A"/>
    <w:p w14:paraId="6F0BACF5" w14:textId="2DF73275" w:rsidR="00202655" w:rsidRDefault="00202655" w:rsidP="0032206A"/>
    <w:p w14:paraId="7F578B4A" w14:textId="5C879F73" w:rsidR="00202655" w:rsidRDefault="00202655" w:rsidP="0032206A"/>
    <w:p w14:paraId="59FCEB7F" w14:textId="56E3567B" w:rsidR="00202655" w:rsidRDefault="00202655" w:rsidP="0032206A"/>
    <w:p w14:paraId="6A798360" w14:textId="52B1D9C8" w:rsidR="00202655" w:rsidRDefault="00202655" w:rsidP="0032206A"/>
    <w:p w14:paraId="2D03931C" w14:textId="77777777" w:rsidR="00026663" w:rsidRDefault="00026663" w:rsidP="00026663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 xml:space="preserve">Crea una función de </w:t>
      </w:r>
      <w:proofErr w:type="spellStart"/>
      <w:r>
        <w:t>delay</w:t>
      </w:r>
      <w:proofErr w:type="spellEnd"/>
      <w:r>
        <w:t xml:space="preserve"> que soporte asincronismo</w:t>
      </w:r>
    </w:p>
    <w:p w14:paraId="4AED4C84" w14:textId="77777777" w:rsidR="00026663" w:rsidRDefault="00026663" w:rsidP="00026663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En este desafío tienes la función </w:t>
      </w:r>
      <w:proofErr w:type="spellStart"/>
      <w:r>
        <w:rPr>
          <w:rStyle w:val="CdigoHTML"/>
          <w:rFonts w:ascii="Consolas" w:hAnsi="Consolas"/>
          <w:bdr w:val="single" w:sz="2" w:space="0" w:color="E5E7EB" w:frame="1"/>
        </w:rPr>
        <w:t>delay</w:t>
      </w:r>
      <w:proofErr w:type="spellEnd"/>
      <w:r>
        <w:rPr>
          <w:rFonts w:ascii="Segoe UI" w:hAnsi="Segoe UI" w:cs="Segoe UI"/>
        </w:rPr>
        <w:t> la cual se espera que un tiempo específico retorne un mensaje</w:t>
      </w:r>
    </w:p>
    <w:p w14:paraId="0C9D51A7" w14:textId="77777777" w:rsidR="00026663" w:rsidRDefault="00026663" w:rsidP="00026663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La función deberá recibir dos parámetros:</w:t>
      </w:r>
    </w:p>
    <w:p w14:paraId="0A522426" w14:textId="77777777" w:rsidR="00026663" w:rsidRDefault="00026663" w:rsidP="00026663">
      <w:pPr>
        <w:pStyle w:val="text-sm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Fonts w:ascii="Segoe UI" w:hAnsi="Segoe UI" w:cs="Segoe UI"/>
          <w:color w:val="8DA2C0"/>
        </w:rPr>
        <w:t>time: el tiempo de espera</w:t>
      </w:r>
    </w:p>
    <w:p w14:paraId="0C418D4A" w14:textId="77777777" w:rsidR="00026663" w:rsidRDefault="00026663" w:rsidP="00026663">
      <w:pPr>
        <w:pStyle w:val="text-sm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proofErr w:type="spellStart"/>
      <w:r>
        <w:rPr>
          <w:rFonts w:ascii="Segoe UI" w:hAnsi="Segoe UI" w:cs="Segoe UI"/>
          <w:color w:val="8DA2C0"/>
        </w:rPr>
        <w:t>message</w:t>
      </w:r>
      <w:proofErr w:type="spellEnd"/>
      <w:r>
        <w:rPr>
          <w:rFonts w:ascii="Segoe UI" w:hAnsi="Segoe UI" w:cs="Segoe UI"/>
          <w:color w:val="8DA2C0"/>
        </w:rPr>
        <w:t>: el mensaje que debe imprimir después del tiempo de espera</w:t>
      </w:r>
    </w:p>
    <w:p w14:paraId="49D60E4C" w14:textId="77777777" w:rsidR="00026663" w:rsidRDefault="00026663" w:rsidP="00026663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La función </w:t>
      </w:r>
      <w:proofErr w:type="spellStart"/>
      <w:r>
        <w:rPr>
          <w:rStyle w:val="CdigoHTML"/>
          <w:rFonts w:ascii="Consolas" w:hAnsi="Consolas"/>
          <w:bdr w:val="single" w:sz="2" w:space="0" w:color="E5E7EB" w:frame="1"/>
        </w:rPr>
        <w:t>delay</w:t>
      </w:r>
      <w:proofErr w:type="spellEnd"/>
      <w:r>
        <w:rPr>
          <w:rFonts w:ascii="Segoe UI" w:hAnsi="Segoe UI" w:cs="Segoe UI"/>
        </w:rPr>
        <w:t> debe retornar una promesa para poderlo usarlo de forma asíncrona.</w:t>
      </w:r>
    </w:p>
    <w:p w14:paraId="33EF5F37" w14:textId="77777777" w:rsidR="00026663" w:rsidRDefault="00026663" w:rsidP="00026663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color w:val="8DA2C0"/>
          <w:sz w:val="20"/>
          <w:szCs w:val="20"/>
        </w:rPr>
      </w:pPr>
      <w:r>
        <w:rPr>
          <w:rFonts w:ascii="Segoe UI" w:hAnsi="Segoe UI" w:cs="Segoe UI"/>
          <w:color w:val="8DA2C0"/>
          <w:sz w:val="20"/>
          <w:szCs w:val="20"/>
        </w:rPr>
        <w:t>Nota: Debes usar la función </w:t>
      </w:r>
      <w:proofErr w:type="spellStart"/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setTimeout</w:t>
      </w:r>
      <w:proofErr w:type="spellEnd"/>
      <w:r>
        <w:rPr>
          <w:rFonts w:ascii="Segoe UI" w:hAnsi="Segoe UI" w:cs="Segoe UI"/>
          <w:color w:val="8DA2C0"/>
          <w:sz w:val="20"/>
          <w:szCs w:val="20"/>
        </w:rPr>
        <w:t xml:space="preserve"> con el </w:t>
      </w:r>
      <w:proofErr w:type="spellStart"/>
      <w:r>
        <w:rPr>
          <w:rFonts w:ascii="Segoe UI" w:hAnsi="Segoe UI" w:cs="Segoe UI"/>
          <w:color w:val="8DA2C0"/>
          <w:sz w:val="20"/>
          <w:szCs w:val="20"/>
        </w:rPr>
        <w:t>namespace</w:t>
      </w:r>
      <w:proofErr w:type="spellEnd"/>
      <w:r>
        <w:rPr>
          <w:rFonts w:ascii="Segoe UI" w:hAnsi="Segoe UI" w:cs="Segoe UI"/>
          <w:color w:val="8DA2C0"/>
          <w:sz w:val="20"/>
          <w:szCs w:val="20"/>
        </w:rPr>
        <w:t> </w:t>
      </w:r>
      <w:proofErr w:type="spellStart"/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window</w:t>
      </w:r>
      <w:proofErr w:type="spellEnd"/>
      <w:r>
        <w:rPr>
          <w:rFonts w:ascii="Segoe UI" w:hAnsi="Segoe UI" w:cs="Segoe UI"/>
          <w:color w:val="8DA2C0"/>
          <w:sz w:val="20"/>
          <w:szCs w:val="20"/>
        </w:rPr>
        <w:t> para poder monitorear su uso en la ejecución de pruebas, ejemplo:</w:t>
      </w:r>
    </w:p>
    <w:p w14:paraId="01248026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window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.</w:t>
      </w: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setTimeout</w:t>
      </w:r>
      <w:proofErr w:type="spellEnd"/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(</w:t>
      </w:r>
      <w:r>
        <w:rPr>
          <w:rStyle w:val="hljs-function"/>
          <w:rFonts w:ascii="Consolas" w:hAnsi="Consolas"/>
          <w:color w:val="E3DFFF"/>
          <w:bdr w:val="single" w:sz="2" w:space="0" w:color="E5E7EB" w:frame="1"/>
        </w:rPr>
        <w:t>() =&gt;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{</w:t>
      </w:r>
    </w:p>
    <w:p w14:paraId="7054EA00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//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code</w:t>
      </w:r>
      <w:proofErr w:type="spellEnd"/>
    </w:p>
    <w:p w14:paraId="04A1E4B0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/>
          <w:color w:val="E3DFFF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})</w:t>
      </w:r>
    </w:p>
    <w:p w14:paraId="51CED521" w14:textId="77777777" w:rsidR="00026663" w:rsidRDefault="00026663" w:rsidP="00026663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06D33EBD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Input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:</w:t>
      </w:r>
    </w:p>
    <w:p w14:paraId="711A93C7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delay</w:t>
      </w:r>
      <w:proofErr w:type="spell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2000,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Hello</w:t>
      </w:r>
      <w:proofErr w:type="spellEnd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 xml:space="preserve"> after 2s"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</w:t>
      </w:r>
    </w:p>
    <w:p w14:paraId="23A41F33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.</w:t>
      </w:r>
      <w:proofErr w:type="spell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th</w:t>
      </w: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en</w:t>
      </w:r>
      <w:proofErr w:type="spellEnd"/>
      <w:proofErr w:type="gramEnd"/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(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message</w:t>
      </w:r>
      <w:proofErr w:type="spell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 =&gt; console</w:t>
      </w: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.log(</w:t>
      </w:r>
      <w:proofErr w:type="spellStart"/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message</w:t>
      </w:r>
      <w:proofErr w:type="spell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))</w:t>
      </w:r>
    </w:p>
    <w:p w14:paraId="6A4D9C33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3E6E44F7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Output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:</w:t>
      </w:r>
    </w:p>
    <w:p w14:paraId="27589BE9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// after 2s</w:t>
      </w:r>
    </w:p>
    <w:p w14:paraId="0D620DDE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/>
          <w:color w:val="E3DFFF"/>
        </w:rPr>
      </w:pP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Hello</w:t>
      </w:r>
      <w:proofErr w:type="spellEnd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 xml:space="preserve"> after 2s"</w:t>
      </w:r>
    </w:p>
    <w:p w14:paraId="05BAB76C" w14:textId="77777777" w:rsidR="00026663" w:rsidRDefault="00026663" w:rsidP="00026663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Ejemplo 2:</w:t>
      </w:r>
    </w:p>
    <w:p w14:paraId="671B5F6E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Input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:</w:t>
      </w:r>
    </w:p>
    <w:p w14:paraId="2028FDD1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delay</w:t>
      </w:r>
      <w:proofErr w:type="spell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3000,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Hello</w:t>
      </w:r>
      <w:proofErr w:type="spellEnd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 xml:space="preserve"> after 3s"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</w:t>
      </w:r>
    </w:p>
    <w:p w14:paraId="5F9E0242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.</w:t>
      </w:r>
      <w:proofErr w:type="spell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th</w:t>
      </w: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en</w:t>
      </w:r>
      <w:proofErr w:type="spellEnd"/>
      <w:proofErr w:type="gramEnd"/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(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(</w:t>
      </w:r>
      <w:proofErr w:type="spellStart"/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message</w:t>
      </w:r>
      <w:proofErr w:type="spell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 =&gt; console</w:t>
      </w: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.log(</w:t>
      </w:r>
      <w:proofErr w:type="spellStart"/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message</w:t>
      </w:r>
      <w:proofErr w:type="spell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))</w:t>
      </w:r>
    </w:p>
    <w:p w14:paraId="4BC974D1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0A9363C6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FB9E00"/>
          <w:bdr w:val="single" w:sz="2" w:space="0" w:color="E5E7EB" w:frame="1"/>
        </w:rPr>
        <w:t>Output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:</w:t>
      </w:r>
    </w:p>
    <w:p w14:paraId="53676158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// after 3s</w:t>
      </w:r>
    </w:p>
    <w:p w14:paraId="400E5292" w14:textId="77777777" w:rsidR="00026663" w:rsidRDefault="00026663" w:rsidP="00026663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/>
          <w:color w:val="E3DFFF"/>
        </w:rPr>
      </w:pP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</w:t>
      </w:r>
      <w:proofErr w:type="spellStart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Hello</w:t>
      </w:r>
      <w:proofErr w:type="spellEnd"/>
      <w:r>
        <w:rPr>
          <w:rStyle w:val="CdigoHTML"/>
          <w:rFonts w:ascii="Consolas" w:hAnsi="Consolas"/>
          <w:color w:val="4CD213"/>
          <w:bdr w:val="single" w:sz="2" w:space="0" w:color="E5E7EB" w:frame="1"/>
        </w:rPr>
        <w:t xml:space="preserve"> after 3s"</w:t>
      </w:r>
    </w:p>
    <w:p w14:paraId="0BFCBAAE" w14:textId="0C9D2178" w:rsidR="00202655" w:rsidRDefault="00202655" w:rsidP="0032206A"/>
    <w:p w14:paraId="0319AED9" w14:textId="0B555B6E" w:rsidR="00026663" w:rsidRDefault="00026663" w:rsidP="0032206A"/>
    <w:p w14:paraId="64A13EF6" w14:textId="18F95673" w:rsidR="00026663" w:rsidRDefault="00026663" w:rsidP="0032206A"/>
    <w:p w14:paraId="1497FDB1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proofErr w:type="spellStart"/>
      <w:r w:rsidRPr="00026663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s-AR"/>
          <w14:ligatures w14:val="none"/>
        </w:rPr>
        <w:t>export</w:t>
      </w:r>
      <w:proofErr w:type="spellEnd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026663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s-AR"/>
          <w14:ligatures w14:val="none"/>
        </w:rPr>
        <w:t>function</w:t>
      </w:r>
      <w:proofErr w:type="spellEnd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proofErr w:type="gram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delay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time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,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message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)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{</w:t>
      </w:r>
    </w:p>
    <w:p w14:paraId="25EC19C9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  </w:t>
      </w:r>
      <w:proofErr w:type="spellStart"/>
      <w:r w:rsidRPr="00026663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s-AR"/>
          <w14:ligatures w14:val="none"/>
        </w:rPr>
        <w:t>return</w:t>
      </w:r>
      <w:proofErr w:type="spellEnd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r w:rsidRPr="00026663">
        <w:rPr>
          <w:rFonts w:ascii="Consolas" w:eastAsia="Times New Roman" w:hAnsi="Consolas" w:cs="Times New Roman"/>
          <w:color w:val="C792EA"/>
          <w:kern w:val="0"/>
          <w:sz w:val="18"/>
          <w:szCs w:val="18"/>
          <w:lang w:eastAsia="es-AR"/>
          <w14:ligatures w14:val="none"/>
        </w:rPr>
        <w:t>new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proofErr w:type="gramStart"/>
      <w:r w:rsidRPr="00026663">
        <w:rPr>
          <w:rFonts w:ascii="Consolas" w:eastAsia="Times New Roman" w:hAnsi="Consolas" w:cs="Times New Roman"/>
          <w:color w:val="3DC9B0"/>
          <w:kern w:val="0"/>
          <w:sz w:val="18"/>
          <w:szCs w:val="18"/>
          <w:lang w:eastAsia="es-AR"/>
          <w14:ligatures w14:val="none"/>
        </w:rPr>
        <w:t>Promise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resolve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,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proofErr w:type="spell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reject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)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=&gt;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{</w:t>
      </w:r>
    </w:p>
    <w:p w14:paraId="6DA60D7B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    </w:t>
      </w:r>
      <w:proofErr w:type="spellStart"/>
      <w:proofErr w:type="gram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window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.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setTimeout</w:t>
      </w:r>
      <w:proofErr w:type="spellEnd"/>
      <w:proofErr w:type="gram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(()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=&gt;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{</w:t>
      </w:r>
    </w:p>
    <w:p w14:paraId="1660233E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      </w:t>
      </w:r>
      <w:proofErr w:type="spell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resolve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(</w:t>
      </w:r>
      <w:proofErr w:type="spell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message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);</w:t>
      </w:r>
    </w:p>
    <w:p w14:paraId="0134C93C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    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},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time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);</w:t>
      </w:r>
    </w:p>
    <w:p w14:paraId="6118AFC1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  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});</w:t>
      </w:r>
    </w:p>
    <w:p w14:paraId="0B1B585C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}</w:t>
      </w:r>
    </w:p>
    <w:p w14:paraId="331966D0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</w:p>
    <w:p w14:paraId="708A058A" w14:textId="77777777" w:rsidR="00026663" w:rsidRPr="00026663" w:rsidRDefault="00026663" w:rsidP="00026663">
      <w:pPr>
        <w:shd w:val="clear" w:color="auto" w:fill="011627"/>
        <w:spacing w:after="0" w:line="240" w:lineRule="atLeast"/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</w:pPr>
      <w:proofErr w:type="spellStart"/>
      <w:proofErr w:type="gramStart"/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>delay</w:t>
      </w:r>
      <w:proofErr w:type="spellEnd"/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(</w:t>
      </w:r>
      <w:proofErr w:type="gramEnd"/>
      <w:r w:rsidRPr="0002666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s-AR"/>
          <w14:ligatures w14:val="none"/>
        </w:rPr>
        <w:t>2000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,</w:t>
      </w:r>
      <w:r w:rsidRPr="00026663">
        <w:rPr>
          <w:rFonts w:ascii="Consolas" w:eastAsia="Times New Roman" w:hAnsi="Consolas" w:cs="Times New Roman"/>
          <w:color w:val="D6DEEB"/>
          <w:kern w:val="0"/>
          <w:sz w:val="18"/>
          <w:szCs w:val="18"/>
          <w:lang w:eastAsia="es-AR"/>
          <w14:ligatures w14:val="none"/>
        </w:rPr>
        <w:t xml:space="preserve"> </w:t>
      </w:r>
      <w:r w:rsidRPr="00026663">
        <w:rPr>
          <w:rFonts w:ascii="Consolas" w:eastAsia="Times New Roman" w:hAnsi="Consolas" w:cs="Times New Roman"/>
          <w:color w:val="ADDB67"/>
          <w:kern w:val="0"/>
          <w:sz w:val="18"/>
          <w:szCs w:val="18"/>
          <w:lang w:eastAsia="es-AR"/>
          <w14:ligatures w14:val="none"/>
        </w:rPr>
        <w:t>'</w:t>
      </w:r>
      <w:proofErr w:type="spellStart"/>
      <w:r w:rsidRPr="00026663">
        <w:rPr>
          <w:rFonts w:ascii="Consolas" w:eastAsia="Times New Roman" w:hAnsi="Consolas" w:cs="Times New Roman"/>
          <w:color w:val="ADDB67"/>
          <w:kern w:val="0"/>
          <w:sz w:val="18"/>
          <w:szCs w:val="18"/>
          <w:lang w:eastAsia="es-AR"/>
          <w14:ligatures w14:val="none"/>
        </w:rPr>
        <w:t>Hello</w:t>
      </w:r>
      <w:proofErr w:type="spellEnd"/>
      <w:r w:rsidRPr="00026663">
        <w:rPr>
          <w:rFonts w:ascii="Consolas" w:eastAsia="Times New Roman" w:hAnsi="Consolas" w:cs="Times New Roman"/>
          <w:color w:val="ADDB67"/>
          <w:kern w:val="0"/>
          <w:sz w:val="18"/>
          <w:szCs w:val="18"/>
          <w:lang w:eastAsia="es-AR"/>
          <w14:ligatures w14:val="none"/>
        </w:rPr>
        <w:t>!'</w:t>
      </w:r>
      <w:r w:rsidRPr="00026663">
        <w:rPr>
          <w:rFonts w:ascii="Consolas" w:eastAsia="Times New Roman" w:hAnsi="Consolas" w:cs="Times New Roman"/>
          <w:color w:val="DCDCDC"/>
          <w:kern w:val="0"/>
          <w:sz w:val="18"/>
          <w:szCs w:val="18"/>
          <w:lang w:eastAsia="es-AR"/>
          <w14:ligatures w14:val="none"/>
        </w:rPr>
        <w:t>);</w:t>
      </w:r>
    </w:p>
    <w:p w14:paraId="30764455" w14:textId="0CA15CD9" w:rsidR="00026663" w:rsidRDefault="00026663" w:rsidP="0032206A"/>
    <w:p w14:paraId="2573A92E" w14:textId="612E13F7" w:rsidR="00026663" w:rsidRDefault="00026663" w:rsidP="0032206A"/>
    <w:p w14:paraId="3FC0C4CB" w14:textId="614A8652" w:rsidR="00026663" w:rsidRDefault="00026663" w:rsidP="0032206A"/>
    <w:p w14:paraId="030FEB2F" w14:textId="14BE1310" w:rsidR="00026663" w:rsidRDefault="00026663" w:rsidP="0032206A"/>
    <w:p w14:paraId="5AEE0E00" w14:textId="799C07E3" w:rsidR="00026663" w:rsidRDefault="00026663" w:rsidP="0032206A"/>
    <w:p w14:paraId="71E79343" w14:textId="77777777" w:rsidR="00026663" w:rsidRDefault="00026663" w:rsidP="0032206A"/>
    <w:sectPr w:rsidR="00026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354"/>
    <w:multiLevelType w:val="multilevel"/>
    <w:tmpl w:val="7C38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61B7"/>
    <w:multiLevelType w:val="multilevel"/>
    <w:tmpl w:val="CD14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35388"/>
    <w:multiLevelType w:val="multilevel"/>
    <w:tmpl w:val="A06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5392B"/>
    <w:multiLevelType w:val="multilevel"/>
    <w:tmpl w:val="D632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F6CB9"/>
    <w:multiLevelType w:val="multilevel"/>
    <w:tmpl w:val="A07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F70E7"/>
    <w:multiLevelType w:val="multilevel"/>
    <w:tmpl w:val="26A6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03FD0"/>
    <w:multiLevelType w:val="multilevel"/>
    <w:tmpl w:val="918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168BC"/>
    <w:multiLevelType w:val="multilevel"/>
    <w:tmpl w:val="7FB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9537B"/>
    <w:multiLevelType w:val="multilevel"/>
    <w:tmpl w:val="B540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16598"/>
    <w:multiLevelType w:val="multilevel"/>
    <w:tmpl w:val="9300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0C2058"/>
    <w:multiLevelType w:val="multilevel"/>
    <w:tmpl w:val="ED30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B150C"/>
    <w:multiLevelType w:val="multilevel"/>
    <w:tmpl w:val="3B80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35C9C"/>
    <w:multiLevelType w:val="multilevel"/>
    <w:tmpl w:val="35FA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47440"/>
    <w:multiLevelType w:val="multilevel"/>
    <w:tmpl w:val="0D02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14E51"/>
    <w:multiLevelType w:val="multilevel"/>
    <w:tmpl w:val="67B6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E78C4"/>
    <w:multiLevelType w:val="multilevel"/>
    <w:tmpl w:val="8100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8013">
    <w:abstractNumId w:val="15"/>
  </w:num>
  <w:num w:numId="2" w16cid:durableId="702830215">
    <w:abstractNumId w:val="14"/>
  </w:num>
  <w:num w:numId="3" w16cid:durableId="929587370">
    <w:abstractNumId w:val="6"/>
  </w:num>
  <w:num w:numId="4" w16cid:durableId="448135434">
    <w:abstractNumId w:val="8"/>
  </w:num>
  <w:num w:numId="5" w16cid:durableId="321550585">
    <w:abstractNumId w:val="1"/>
  </w:num>
  <w:num w:numId="6" w16cid:durableId="1256088442">
    <w:abstractNumId w:val="2"/>
  </w:num>
  <w:num w:numId="7" w16cid:durableId="253785054">
    <w:abstractNumId w:val="3"/>
  </w:num>
  <w:num w:numId="8" w16cid:durableId="1368524354">
    <w:abstractNumId w:val="0"/>
  </w:num>
  <w:num w:numId="9" w16cid:durableId="1078600055">
    <w:abstractNumId w:val="7"/>
  </w:num>
  <w:num w:numId="10" w16cid:durableId="147019605">
    <w:abstractNumId w:val="12"/>
  </w:num>
  <w:num w:numId="11" w16cid:durableId="344525966">
    <w:abstractNumId w:val="11"/>
  </w:num>
  <w:num w:numId="12" w16cid:durableId="1567254444">
    <w:abstractNumId w:val="10"/>
  </w:num>
  <w:num w:numId="13" w16cid:durableId="25255639">
    <w:abstractNumId w:val="4"/>
  </w:num>
  <w:num w:numId="14" w16cid:durableId="808517969">
    <w:abstractNumId w:val="5"/>
  </w:num>
  <w:num w:numId="15" w16cid:durableId="856046997">
    <w:abstractNumId w:val="13"/>
  </w:num>
  <w:num w:numId="16" w16cid:durableId="1287933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CE"/>
    <w:rsid w:val="00026663"/>
    <w:rsid w:val="00202655"/>
    <w:rsid w:val="00275D9D"/>
    <w:rsid w:val="002F714F"/>
    <w:rsid w:val="0032206A"/>
    <w:rsid w:val="00441062"/>
    <w:rsid w:val="004D5CCE"/>
    <w:rsid w:val="00FF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50EC52"/>
  <w15:chartTrackingRefBased/>
  <w15:docId w15:val="{E06ADEE7-8AC0-4DAB-9B5E-E7D5C632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41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1062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customStyle="1" w:styleId="astro-k45ftivf">
    <w:name w:val="astro-k45ftivf"/>
    <w:basedOn w:val="Normal"/>
    <w:rsid w:val="0044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41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1062"/>
    <w:rPr>
      <w:color w:val="605E5C"/>
      <w:shd w:val="clear" w:color="auto" w:fill="E1DFDD"/>
    </w:rPr>
  </w:style>
  <w:style w:type="character" w:customStyle="1" w:styleId="mtk21">
    <w:name w:val="mtk21"/>
    <w:basedOn w:val="Fuentedeprrafopredeter"/>
    <w:rsid w:val="00275D9D"/>
  </w:style>
  <w:style w:type="character" w:customStyle="1" w:styleId="mtkw">
    <w:name w:val="mtkw"/>
    <w:basedOn w:val="Fuentedeprrafopredeter"/>
    <w:rsid w:val="00275D9D"/>
  </w:style>
  <w:style w:type="character" w:customStyle="1" w:styleId="mtk1">
    <w:name w:val="mtk1"/>
    <w:basedOn w:val="Fuentedeprrafopredeter"/>
    <w:rsid w:val="00275D9D"/>
  </w:style>
  <w:style w:type="character" w:customStyle="1" w:styleId="mtk18">
    <w:name w:val="mtk18"/>
    <w:basedOn w:val="Fuentedeprrafopredeter"/>
    <w:rsid w:val="00275D9D"/>
  </w:style>
  <w:style w:type="character" w:customStyle="1" w:styleId="mtk7">
    <w:name w:val="mtk7"/>
    <w:basedOn w:val="Fuentedeprrafopredeter"/>
    <w:rsid w:val="00275D9D"/>
  </w:style>
  <w:style w:type="paragraph" w:customStyle="1" w:styleId="text-white">
    <w:name w:val="text-white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customStyle="1" w:styleId="py-2">
    <w:name w:val="py-2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first-lettercapitalize">
    <w:name w:val="first-letter:capitalize"/>
    <w:basedOn w:val="Fuentedeprrafopredeter"/>
    <w:rsid w:val="00275D9D"/>
  </w:style>
  <w:style w:type="paragraph" w:customStyle="1" w:styleId="w-full">
    <w:name w:val="w-full"/>
    <w:basedOn w:val="Normal"/>
    <w:rsid w:val="0027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2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2206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2206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2206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2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206A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ljs-keyword">
    <w:name w:val="hljs-keyword"/>
    <w:basedOn w:val="Fuentedeprrafopredeter"/>
    <w:rsid w:val="0032206A"/>
  </w:style>
  <w:style w:type="character" w:customStyle="1" w:styleId="hljs-string">
    <w:name w:val="hljs-string"/>
    <w:basedOn w:val="Fuentedeprrafopredeter"/>
    <w:rsid w:val="0032206A"/>
  </w:style>
  <w:style w:type="character" w:customStyle="1" w:styleId="hljs-comment">
    <w:name w:val="hljs-comment"/>
    <w:basedOn w:val="Fuentedeprrafopredeter"/>
    <w:rsid w:val="0032206A"/>
  </w:style>
  <w:style w:type="character" w:customStyle="1" w:styleId="hljs-function">
    <w:name w:val="hljs-function"/>
    <w:basedOn w:val="Fuentedeprrafopredeter"/>
    <w:rsid w:val="0032206A"/>
  </w:style>
  <w:style w:type="character" w:customStyle="1" w:styleId="hljs-title">
    <w:name w:val="hljs-title"/>
    <w:basedOn w:val="Fuentedeprrafopredeter"/>
    <w:rsid w:val="0032206A"/>
  </w:style>
  <w:style w:type="character" w:customStyle="1" w:styleId="hljs-params">
    <w:name w:val="hljs-params"/>
    <w:basedOn w:val="Fuentedeprrafopredeter"/>
    <w:rsid w:val="0032206A"/>
  </w:style>
  <w:style w:type="character" w:customStyle="1" w:styleId="hljs-literal">
    <w:name w:val="hljs-literal"/>
    <w:basedOn w:val="Fuentedeprrafopredeter"/>
    <w:rsid w:val="0032206A"/>
  </w:style>
  <w:style w:type="character" w:customStyle="1" w:styleId="hljs-number">
    <w:name w:val="hljs-number"/>
    <w:basedOn w:val="Fuentedeprrafopredeter"/>
    <w:rsid w:val="0032206A"/>
  </w:style>
  <w:style w:type="character" w:customStyle="1" w:styleId="hljs-builtin">
    <w:name w:val="hljs-built_in"/>
    <w:basedOn w:val="Fuentedeprrafopredeter"/>
    <w:rsid w:val="0032206A"/>
  </w:style>
  <w:style w:type="character" w:customStyle="1" w:styleId="hljs-subst">
    <w:name w:val="hljs-subst"/>
    <w:basedOn w:val="Fuentedeprrafopredeter"/>
    <w:rsid w:val="00202655"/>
  </w:style>
  <w:style w:type="paragraph" w:customStyle="1" w:styleId="text-sm">
    <w:name w:val="text-sm"/>
    <w:basedOn w:val="Normal"/>
    <w:rsid w:val="0002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1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80631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8119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040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12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34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867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none" w:sz="0" w:space="0" w:color="auto"/>
                                    <w:right w:val="single" w:sz="2" w:space="0" w:color="E5E7EB"/>
                                  </w:divBdr>
                                  <w:divsChild>
                                    <w:div w:id="149626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5695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096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932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9758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761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850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303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1277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00301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960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1849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45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4723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63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567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97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3105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429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08832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9080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56652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059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99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004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060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411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8797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750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18827470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431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498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divBdr>
                          <w:divsChild>
                            <w:div w:id="21320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930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2679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617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279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63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537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33057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20382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893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75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98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41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none" w:sz="0" w:space="0" w:color="auto"/>
                                    <w:right w:val="single" w:sz="2" w:space="0" w:color="E5E7EB"/>
                                  </w:divBdr>
                                  <w:divsChild>
                                    <w:div w:id="18307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4844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601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41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6103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6386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3038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8654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9394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3684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50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43466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44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4500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463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5049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04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222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1237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0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7056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988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3974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40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7146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03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3736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1056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9161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767196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839853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2016761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43748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536188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046560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  <w:div w:id="134782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299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223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42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60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TTP_status_codes" TargetMode="Externa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fakeapi.platz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Functions/Arrow_function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1440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Ramello</dc:creator>
  <cp:keywords/>
  <dc:description/>
  <cp:lastModifiedBy>Emmanuel Ramello</cp:lastModifiedBy>
  <cp:revision>5</cp:revision>
  <dcterms:created xsi:type="dcterms:W3CDTF">2023-04-01T01:00:00Z</dcterms:created>
  <dcterms:modified xsi:type="dcterms:W3CDTF">2023-04-03T18:10:00Z</dcterms:modified>
</cp:coreProperties>
</file>